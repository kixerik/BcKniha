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9C" w:rsidRPr="00AE531F" w:rsidRDefault="0016699C" w:rsidP="00CD66C8">
      <w:pPr>
        <w:spacing w:line="240" w:lineRule="auto"/>
        <w:jc w:val="center"/>
        <w:rPr>
          <w:sz w:val="28"/>
          <w:szCs w:val="28"/>
        </w:rPr>
      </w:pPr>
      <w:r w:rsidRPr="00AE531F">
        <w:rPr>
          <w:sz w:val="28"/>
          <w:szCs w:val="28"/>
        </w:rPr>
        <w:t>ŽILINSKÁ UNIVERZITA V ŽILINE</w:t>
      </w:r>
    </w:p>
    <w:p w:rsidR="0016699C" w:rsidRPr="00AE531F" w:rsidRDefault="0016699C" w:rsidP="00CD66C8">
      <w:pPr>
        <w:spacing w:line="240" w:lineRule="auto"/>
        <w:jc w:val="center"/>
        <w:rPr>
          <w:sz w:val="28"/>
          <w:szCs w:val="28"/>
        </w:rPr>
      </w:pPr>
      <w:r w:rsidRPr="00AE531F">
        <w:rPr>
          <w:sz w:val="28"/>
          <w:szCs w:val="28"/>
        </w:rPr>
        <w:t>FAKULTA RIADENIA A INFORMATIKY</w:t>
      </w: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8A7F42" w:rsidP="00CD66C8">
      <w:pPr>
        <w:spacing w:line="240" w:lineRule="auto"/>
        <w:jc w:val="center"/>
      </w:pPr>
      <w:r w:rsidRPr="00CA38D5">
        <w:rPr>
          <w:noProof/>
          <w:lang w:eastAsia="sk-SK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1786255</wp:posOffset>
            </wp:positionH>
            <wp:positionV relativeFrom="paragraph">
              <wp:posOffset>268605</wp:posOffset>
            </wp:positionV>
            <wp:extent cx="2200275" cy="2200275"/>
            <wp:effectExtent l="1905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Default="0016699C" w:rsidP="00CD66C8">
      <w:pPr>
        <w:spacing w:line="240" w:lineRule="auto"/>
        <w:jc w:val="center"/>
      </w:pPr>
    </w:p>
    <w:p w:rsidR="00CD66C8" w:rsidRDefault="00CD66C8" w:rsidP="00CD66C8">
      <w:pPr>
        <w:spacing w:line="240" w:lineRule="auto"/>
        <w:jc w:val="center"/>
      </w:pPr>
    </w:p>
    <w:p w:rsidR="00CD66C8" w:rsidRPr="00CA38D5" w:rsidRDefault="00CD66C8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AE531F" w:rsidRDefault="0016699C" w:rsidP="00CD66C8">
      <w:pPr>
        <w:spacing w:line="240" w:lineRule="auto"/>
        <w:jc w:val="center"/>
        <w:rPr>
          <w:sz w:val="40"/>
          <w:szCs w:val="40"/>
        </w:rPr>
      </w:pPr>
      <w:r w:rsidRPr="00AE531F">
        <w:rPr>
          <w:sz w:val="40"/>
          <w:szCs w:val="40"/>
        </w:rPr>
        <w:t>BAKALÁRSKA PRÁCA</w:t>
      </w:r>
    </w:p>
    <w:p w:rsidR="0016699C" w:rsidRPr="00AE531F" w:rsidRDefault="0016699C" w:rsidP="00CD66C8">
      <w:pPr>
        <w:spacing w:line="240" w:lineRule="auto"/>
        <w:jc w:val="center"/>
        <w:rPr>
          <w:sz w:val="32"/>
          <w:szCs w:val="32"/>
        </w:rPr>
      </w:pPr>
      <w:proofErr w:type="spellStart"/>
      <w:r w:rsidRPr="00AE531F">
        <w:rPr>
          <w:sz w:val="32"/>
          <w:szCs w:val="32"/>
        </w:rPr>
        <w:t>Štúdijný</w:t>
      </w:r>
      <w:proofErr w:type="spellEnd"/>
      <w:r w:rsidRPr="00AE531F">
        <w:rPr>
          <w:sz w:val="32"/>
          <w:szCs w:val="32"/>
        </w:rPr>
        <w:t xml:space="preserve"> odbor: Informatika</w:t>
      </w:r>
    </w:p>
    <w:p w:rsidR="0016699C" w:rsidRDefault="0016699C" w:rsidP="00CD66C8">
      <w:pPr>
        <w:spacing w:line="240" w:lineRule="auto"/>
        <w:jc w:val="center"/>
      </w:pPr>
    </w:p>
    <w:p w:rsidR="00CD66C8" w:rsidRDefault="00CD66C8" w:rsidP="00CD66C8">
      <w:pPr>
        <w:spacing w:line="240" w:lineRule="auto"/>
        <w:jc w:val="center"/>
      </w:pPr>
    </w:p>
    <w:p w:rsidR="0016699C" w:rsidRPr="00CA38D5" w:rsidRDefault="0016699C" w:rsidP="00CD66C8">
      <w:pPr>
        <w:spacing w:line="240" w:lineRule="auto"/>
        <w:jc w:val="center"/>
      </w:pP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sz w:val="28"/>
          <w:szCs w:val="28"/>
        </w:rPr>
        <w:t xml:space="preserve">Jaroslav </w:t>
      </w:r>
      <w:proofErr w:type="spellStart"/>
      <w:r w:rsidRPr="008915E6">
        <w:rPr>
          <w:sz w:val="28"/>
          <w:szCs w:val="28"/>
        </w:rPr>
        <w:t>Ondreják</w:t>
      </w:r>
      <w:proofErr w:type="spellEnd"/>
    </w:p>
    <w:p w:rsidR="0016699C" w:rsidRPr="008915E6" w:rsidRDefault="0016699C" w:rsidP="00CD66C8">
      <w:pPr>
        <w:spacing w:line="240" w:lineRule="auto"/>
        <w:jc w:val="center"/>
        <w:rPr>
          <w:b/>
          <w:sz w:val="28"/>
          <w:szCs w:val="28"/>
        </w:rPr>
      </w:pPr>
      <w:r w:rsidRPr="008915E6">
        <w:rPr>
          <w:b/>
          <w:sz w:val="28"/>
          <w:szCs w:val="28"/>
        </w:rPr>
        <w:t xml:space="preserve">Vytvorenie podporného </w:t>
      </w:r>
      <w:proofErr w:type="spellStart"/>
      <w:r w:rsidRPr="008915E6">
        <w:rPr>
          <w:b/>
          <w:sz w:val="28"/>
          <w:szCs w:val="28"/>
        </w:rPr>
        <w:t>frameworku</w:t>
      </w:r>
      <w:proofErr w:type="spellEnd"/>
      <w:r w:rsidRPr="008915E6">
        <w:rPr>
          <w:b/>
          <w:sz w:val="28"/>
          <w:szCs w:val="28"/>
        </w:rPr>
        <w:t xml:space="preserve"> pre </w:t>
      </w:r>
      <w:proofErr w:type="spellStart"/>
      <w:r w:rsidRPr="008915E6">
        <w:rPr>
          <w:b/>
          <w:sz w:val="28"/>
          <w:szCs w:val="28"/>
        </w:rPr>
        <w:t>responzívny</w:t>
      </w:r>
      <w:proofErr w:type="spellEnd"/>
      <w:r w:rsidRPr="008915E6">
        <w:rPr>
          <w:b/>
          <w:sz w:val="28"/>
          <w:szCs w:val="28"/>
        </w:rPr>
        <w:t xml:space="preserve"> dizajn</w:t>
      </w: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b/>
          <w:sz w:val="28"/>
          <w:szCs w:val="28"/>
        </w:rPr>
        <w:t>Vedúci práce:</w:t>
      </w:r>
      <w:r w:rsidRPr="008915E6">
        <w:rPr>
          <w:sz w:val="28"/>
          <w:szCs w:val="28"/>
        </w:rPr>
        <w:t xml:space="preserve"> Ing. Matej </w:t>
      </w:r>
      <w:proofErr w:type="spellStart"/>
      <w:r w:rsidRPr="008915E6">
        <w:rPr>
          <w:sz w:val="28"/>
          <w:szCs w:val="28"/>
        </w:rPr>
        <w:t>Meško</w:t>
      </w:r>
      <w:proofErr w:type="spellEnd"/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sz w:val="28"/>
          <w:szCs w:val="28"/>
        </w:rPr>
        <w:t>Reg. Číslo: 13/2014</w:t>
      </w:r>
    </w:p>
    <w:p w:rsidR="00CA38D5" w:rsidRPr="008915E6" w:rsidRDefault="00CA38D5" w:rsidP="00CD66C8">
      <w:pPr>
        <w:spacing w:line="240" w:lineRule="auto"/>
        <w:jc w:val="center"/>
        <w:rPr>
          <w:sz w:val="28"/>
          <w:szCs w:val="28"/>
        </w:rPr>
      </w:pPr>
    </w:p>
    <w:p w:rsidR="0016699C" w:rsidRPr="008915E6" w:rsidRDefault="0016699C" w:rsidP="00CD66C8">
      <w:pPr>
        <w:spacing w:line="240" w:lineRule="auto"/>
        <w:jc w:val="center"/>
        <w:rPr>
          <w:sz w:val="28"/>
          <w:szCs w:val="28"/>
        </w:rPr>
      </w:pPr>
    </w:p>
    <w:p w:rsidR="00CA38D5" w:rsidRPr="008915E6" w:rsidRDefault="0016699C" w:rsidP="00CD66C8">
      <w:pPr>
        <w:spacing w:line="240" w:lineRule="auto"/>
        <w:jc w:val="center"/>
        <w:rPr>
          <w:sz w:val="28"/>
          <w:szCs w:val="28"/>
        </w:rPr>
      </w:pPr>
      <w:r w:rsidRPr="008915E6">
        <w:rPr>
          <w:sz w:val="28"/>
          <w:szCs w:val="28"/>
        </w:rPr>
        <w:t>Žilina, 2015</w:t>
      </w:r>
    </w:p>
    <w:p w:rsidR="00CA38D5" w:rsidRPr="00CA38D5" w:rsidRDefault="00CA38D5" w:rsidP="00CA38D5">
      <w:r w:rsidRPr="00CA38D5">
        <w:br w:type="page"/>
      </w:r>
    </w:p>
    <w:p w:rsidR="00CA38D5" w:rsidRPr="00CA38D5" w:rsidRDefault="00CA38D5" w:rsidP="00CA38D5">
      <w:r w:rsidRPr="00CA38D5">
        <w:lastRenderedPageBreak/>
        <w:br w:type="page"/>
      </w:r>
    </w:p>
    <w:p w:rsidR="0016699C" w:rsidRPr="00CA38D5" w:rsidRDefault="0016699C" w:rsidP="00CA38D5"/>
    <w:p w:rsidR="0016699C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16699C" w:rsidRPr="00CA38D5" w:rsidRDefault="0016699C" w:rsidP="00CA38D5"/>
    <w:p w:rsidR="00CA38D5" w:rsidRPr="00CA38D5" w:rsidRDefault="00CA38D5" w:rsidP="00CA38D5"/>
    <w:p w:rsidR="00CA38D5" w:rsidRPr="00CA38D5" w:rsidRDefault="00CA38D5" w:rsidP="00CA38D5"/>
    <w:p w:rsidR="00CA38D5" w:rsidRPr="00CA38D5" w:rsidRDefault="00CA38D5" w:rsidP="00CA38D5"/>
    <w:p w:rsidR="0016699C" w:rsidRPr="00CA38D5" w:rsidRDefault="0016699C" w:rsidP="00CA38D5"/>
    <w:p w:rsidR="0016699C" w:rsidRPr="00CA38D5" w:rsidRDefault="0016699C" w:rsidP="00CA38D5">
      <w:pPr>
        <w:pStyle w:val="Uvodnenadpisy"/>
      </w:pPr>
      <w:r w:rsidRPr="00CA38D5">
        <w:t>Čestné prehlásenie</w:t>
      </w:r>
    </w:p>
    <w:p w:rsidR="0016699C" w:rsidRPr="00CA38D5" w:rsidRDefault="00CA38D5" w:rsidP="00CA38D5">
      <w:r>
        <w:tab/>
      </w:r>
      <w:r w:rsidR="0016699C" w:rsidRPr="00CA38D5">
        <w:t>Čestne prehlasujem, že som bakalársku prácu vypracoval samostatne na základe vlastných teoretických a praktických poznatkov, konzultácií a štúdia odbornej literatúry.</w:t>
      </w:r>
    </w:p>
    <w:p w:rsidR="0016699C" w:rsidRPr="00CA38D5" w:rsidRDefault="0016699C" w:rsidP="00CA38D5"/>
    <w:p w:rsidR="00CA38D5" w:rsidRPr="00CA38D5" w:rsidRDefault="0016699C" w:rsidP="00CA38D5">
      <w:r w:rsidRPr="00CA38D5">
        <w:t>V Žiline</w:t>
      </w:r>
      <w:r w:rsidRPr="00CA38D5">
        <w:tab/>
      </w:r>
      <w:r w:rsidR="00CA38D5" w:rsidRPr="00CA38D5">
        <w:tab/>
      </w:r>
      <w:r w:rsidRPr="00CA38D5">
        <w:tab/>
        <w:t>Dňa: .....................</w:t>
      </w:r>
      <w:r w:rsidR="00CA38D5" w:rsidRPr="00CA38D5">
        <w:t>...</w:t>
      </w:r>
      <w:r w:rsidR="00CA38D5" w:rsidRPr="00CA38D5">
        <w:tab/>
      </w:r>
      <w:r w:rsidR="00CA38D5" w:rsidRPr="00CA38D5">
        <w:tab/>
      </w:r>
      <w:r w:rsidR="00CA38D5" w:rsidRPr="00CA38D5">
        <w:tab/>
      </w:r>
      <w:r w:rsidRPr="00CA38D5">
        <w:t>Podpis: ........................</w:t>
      </w:r>
    </w:p>
    <w:p w:rsidR="00CA38D5" w:rsidRPr="00CA38D5" w:rsidRDefault="00CA38D5" w:rsidP="00CA38D5">
      <w:r w:rsidRPr="00CA38D5">
        <w:br w:type="page"/>
      </w:r>
    </w:p>
    <w:p w:rsidR="0016699C" w:rsidRPr="00CA38D5" w:rsidRDefault="0016699C" w:rsidP="00CA38D5">
      <w:pPr>
        <w:pStyle w:val="Uvodnenadpisy"/>
      </w:pPr>
      <w:r w:rsidRPr="00CA38D5">
        <w:lastRenderedPageBreak/>
        <w:t>Poďakovanie</w:t>
      </w:r>
    </w:p>
    <w:p w:rsidR="003A73A5" w:rsidRDefault="00CA38D5" w:rsidP="00CA38D5">
      <w:r>
        <w:tab/>
      </w:r>
      <w:r w:rsidR="0016699C" w:rsidRPr="00CA38D5">
        <w:t xml:space="preserve">Touto cestou sa chcem poďakovať vedúcemu bakalárskej práce Ing. Matejovi </w:t>
      </w:r>
      <w:proofErr w:type="spellStart"/>
      <w:r w:rsidR="0016699C" w:rsidRPr="00CA38D5">
        <w:t>Meškovi</w:t>
      </w:r>
      <w:proofErr w:type="spellEnd"/>
      <w:r w:rsidR="0016699C" w:rsidRPr="00CA38D5">
        <w:t xml:space="preserve"> za odbornú pomoc, cenné rady a pripomienky, ktoré mi pomohli úspešne vypracovať prácu.</w:t>
      </w:r>
    </w:p>
    <w:p w:rsidR="003A73A5" w:rsidRDefault="003A73A5">
      <w:pPr>
        <w:jc w:val="left"/>
      </w:pPr>
      <w:r>
        <w:br w:type="page"/>
      </w:r>
    </w:p>
    <w:p w:rsidR="0016699C" w:rsidRPr="00CA38D5" w:rsidRDefault="0016699C" w:rsidP="003A73A5">
      <w:pPr>
        <w:pStyle w:val="Uvodnenadpisy"/>
      </w:pPr>
      <w:r w:rsidRPr="00CA38D5">
        <w:lastRenderedPageBreak/>
        <w:t>ABSTRAKT</w:t>
      </w:r>
    </w:p>
    <w:p w:rsidR="0016699C" w:rsidRPr="00CA38D5" w:rsidRDefault="0016699C" w:rsidP="003A73A5">
      <w:r w:rsidRPr="00CA38D5">
        <w:tab/>
        <w:t xml:space="preserve">ONDREJÁK, Jaroslav: Vytvorenie podporného </w:t>
      </w:r>
      <w:proofErr w:type="spellStart"/>
      <w:r w:rsidRPr="00CA38D5">
        <w:t>frameworku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dizajn. [Bakalárska práca] – Žilinská univerzita v Žiline. Fakulta riadenia a informatiky; </w:t>
      </w:r>
      <w:proofErr w:type="spellStart"/>
      <w:r w:rsidRPr="00CA38D5">
        <w:t>Štúdijný</w:t>
      </w:r>
      <w:proofErr w:type="spellEnd"/>
      <w:r w:rsidRPr="00CA38D5">
        <w:t xml:space="preserve"> program: Informatika. - Vedúci práce: Ing. Matej </w:t>
      </w:r>
      <w:proofErr w:type="spellStart"/>
      <w:r w:rsidRPr="00CA38D5">
        <w:t>Meško</w:t>
      </w:r>
      <w:proofErr w:type="spellEnd"/>
      <w:r w:rsidRPr="00CA38D5">
        <w:t>. Stupeň odbornej kvalifikácie: Bakalár informatiky. Žilina: FRI ŽU v Žiline, 2015. Počet strán: X</w:t>
      </w:r>
    </w:p>
    <w:p w:rsidR="0016699C" w:rsidRPr="00CA38D5" w:rsidRDefault="0016699C" w:rsidP="00CA38D5">
      <w:r w:rsidRPr="00CA38D5">
        <w:tab/>
        <w:t xml:space="preserve">Cieľom bakalárskej práce je navrhnúť a implementovať podporný </w:t>
      </w:r>
      <w:proofErr w:type="spellStart"/>
      <w:r w:rsidRPr="00CA38D5">
        <w:t>framework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d</w:t>
      </w:r>
      <w:r w:rsidR="003A73A5">
        <w:t>izajn</w:t>
      </w:r>
      <w:r w:rsidRPr="00CA38D5">
        <w:t>. Výsledná knižnica bude použitá ako základ pre tvorbu vizuálnej časti webových stránok, ktorá bude dynamicky reagovať na zmenu veľkosti okna webového prehliadača. Výsledná knižnica dokáže správne kvalifikovať zobrazovacie zariadenie a prispôsobí webovú stránku skutočnej veľkosti displeja zariadenia.</w:t>
      </w:r>
    </w:p>
    <w:p w:rsidR="0016699C" w:rsidRPr="00CA38D5" w:rsidRDefault="0016699C" w:rsidP="00CA38D5"/>
    <w:p w:rsidR="003A73A5" w:rsidRDefault="0016699C" w:rsidP="00CA38D5">
      <w:r w:rsidRPr="00CA38D5">
        <w:t xml:space="preserve">Kľúčové slová: HTML 5, CSS3, JavaScript, </w:t>
      </w:r>
      <w:proofErr w:type="spellStart"/>
      <w:r w:rsidRPr="00CA38D5">
        <w:t>responzívny</w:t>
      </w:r>
      <w:proofErr w:type="spellEnd"/>
      <w:r w:rsidRPr="00CA38D5">
        <w:t xml:space="preserve"> </w:t>
      </w:r>
      <w:proofErr w:type="spellStart"/>
      <w:r w:rsidRPr="00CA38D5">
        <w:t>webdizajn</w:t>
      </w:r>
      <w:proofErr w:type="spellEnd"/>
      <w:r w:rsidRPr="00CA38D5">
        <w:t>, webový prehliadač, webová stránka</w:t>
      </w:r>
    </w:p>
    <w:p w:rsidR="003A73A5" w:rsidRDefault="003A73A5">
      <w:pPr>
        <w:jc w:val="left"/>
      </w:pPr>
      <w:r>
        <w:br w:type="page"/>
      </w:r>
    </w:p>
    <w:p w:rsidR="0016699C" w:rsidRPr="00CA38D5" w:rsidRDefault="0016699C" w:rsidP="003A73A5">
      <w:pPr>
        <w:pStyle w:val="Uvodnenadpisy"/>
      </w:pPr>
      <w:r w:rsidRPr="00CA38D5">
        <w:lastRenderedPageBreak/>
        <w:t>ABSTRACT</w:t>
      </w:r>
    </w:p>
    <w:p w:rsidR="0016699C" w:rsidRPr="00CA38D5" w:rsidRDefault="0016699C" w:rsidP="00CA38D5">
      <w:r w:rsidRPr="00CA38D5">
        <w:tab/>
        <w:t xml:space="preserve">ONDREJÁK, Jaroslav: Vytvorenie podporného </w:t>
      </w:r>
      <w:proofErr w:type="spellStart"/>
      <w:r w:rsidRPr="00CA38D5">
        <w:t>frameworku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dizajn. [Bakalárska práca] – Žilinská univerzita v Žiline. Fakulta riadenia a informatiky; </w:t>
      </w:r>
      <w:proofErr w:type="spellStart"/>
      <w:r w:rsidRPr="00CA38D5">
        <w:t>Štúdijný</w:t>
      </w:r>
      <w:proofErr w:type="spellEnd"/>
      <w:r w:rsidRPr="00CA38D5">
        <w:t xml:space="preserve"> program: Informatika. - Vedúci práce: Ing. Matej </w:t>
      </w:r>
      <w:proofErr w:type="spellStart"/>
      <w:r w:rsidRPr="00CA38D5">
        <w:t>Meško</w:t>
      </w:r>
      <w:proofErr w:type="spellEnd"/>
      <w:r w:rsidRPr="00CA38D5">
        <w:t>. Stupeň odbornej kvalifikácie: Bakalár informatiky. Žilina: FRI ŽU v Žiline, 2015. Počet strán: X</w:t>
      </w:r>
    </w:p>
    <w:p w:rsidR="0016699C" w:rsidRPr="00CA38D5" w:rsidRDefault="0016699C" w:rsidP="00CA38D5">
      <w:r w:rsidRPr="00CA38D5">
        <w:tab/>
        <w:t xml:space="preserve">Cieľom bakalárskej práce je navrhnúť a implementovať podporný </w:t>
      </w:r>
      <w:proofErr w:type="spellStart"/>
      <w:r w:rsidRPr="00CA38D5">
        <w:t>framework</w:t>
      </w:r>
      <w:proofErr w:type="spellEnd"/>
      <w:r w:rsidRPr="00CA38D5">
        <w:t xml:space="preserve"> pre </w:t>
      </w:r>
      <w:proofErr w:type="spellStart"/>
      <w:r w:rsidRPr="00CA38D5">
        <w:t>responzívny</w:t>
      </w:r>
      <w:proofErr w:type="spellEnd"/>
      <w:r w:rsidRPr="00CA38D5">
        <w:t xml:space="preserve"> </w:t>
      </w:r>
      <w:proofErr w:type="spellStart"/>
      <w:r w:rsidRPr="00CA38D5">
        <w:t>design</w:t>
      </w:r>
      <w:proofErr w:type="spellEnd"/>
      <w:r w:rsidRPr="00CA38D5">
        <w:t>. Výsledná knižnica bude použitá ako základ pre tvorbu vizuálnej časti webových stránok, ktorá bude dynamicky reagovať na zmenu veľkosti okna webového prehliadača. Výsledná knižnica dokáže správne kvalifikovať zobrazovacie zariadenie a prispôsobí webovú stránku skutočnej veľkosti displeja zariadenia.</w:t>
      </w:r>
    </w:p>
    <w:p w:rsidR="0016699C" w:rsidRPr="00CA38D5" w:rsidRDefault="0016699C" w:rsidP="00CA38D5"/>
    <w:p w:rsidR="0016699C" w:rsidRPr="00CA38D5" w:rsidRDefault="0016699C" w:rsidP="00CA38D5">
      <w:r w:rsidRPr="00CA38D5">
        <w:t xml:space="preserve">Kľúčové slová: HTML 5, CSS3, JavaScript, </w:t>
      </w:r>
      <w:proofErr w:type="spellStart"/>
      <w:r w:rsidRPr="00CA38D5">
        <w:t>responzívny</w:t>
      </w:r>
      <w:proofErr w:type="spellEnd"/>
      <w:r w:rsidRPr="00CA38D5">
        <w:t xml:space="preserve"> </w:t>
      </w:r>
      <w:proofErr w:type="spellStart"/>
      <w:r w:rsidRPr="00CA38D5">
        <w:t>webdizajn</w:t>
      </w:r>
      <w:proofErr w:type="spellEnd"/>
      <w:r w:rsidRPr="00CA38D5">
        <w:t>, webový prehliadač, webová stránka</w:t>
      </w:r>
    </w:p>
    <w:p w:rsidR="003A73A5" w:rsidRDefault="003A73A5">
      <w:pPr>
        <w:jc w:val="left"/>
      </w:pPr>
      <w:r>
        <w:br w:type="page"/>
      </w:r>
    </w:p>
    <w:p w:rsidR="0016699C" w:rsidRPr="00CA38D5" w:rsidRDefault="0016699C" w:rsidP="003A73A5">
      <w:pPr>
        <w:pStyle w:val="Uvodnenadpisy"/>
      </w:pPr>
      <w:r w:rsidRPr="00CA38D5">
        <w:lastRenderedPageBreak/>
        <w:t>OBSAH</w:t>
      </w:r>
    </w:p>
    <w:p w:rsidR="00AE559B" w:rsidRDefault="00C41022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r w:rsidRPr="00C41022">
        <w:fldChar w:fldCharType="begin"/>
      </w:r>
      <w:r w:rsidR="003A73A5">
        <w:instrText xml:space="preserve"> TOC \o "1-3" \h \z \u </w:instrText>
      </w:r>
      <w:r w:rsidRPr="00C41022">
        <w:fldChar w:fldCharType="separate"/>
      </w:r>
      <w:hyperlink w:anchor="_Toc416395817" w:history="1">
        <w:r w:rsidR="00AE559B" w:rsidRPr="00E854E0">
          <w:rPr>
            <w:rStyle w:val="Hypertextovprepojenie"/>
            <w:noProof/>
          </w:rPr>
          <w:t>ÚVOD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6395818" w:history="1">
        <w:r w:rsidR="00AE559B" w:rsidRPr="00E854E0">
          <w:rPr>
            <w:rStyle w:val="Hypertextovprepojenie"/>
            <w:noProof/>
          </w:rPr>
          <w:t>1</w:t>
        </w:r>
        <w:r w:rsidR="00AE559B"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ANALÝZA SÚČASTNÉHO STAVU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19" w:history="1">
        <w:r w:rsidR="00AE559B" w:rsidRPr="00E854E0">
          <w:rPr>
            <w:rStyle w:val="Hypertextovprepojenie"/>
            <w:noProof/>
          </w:rPr>
          <w:t>1.1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Webová služba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20" w:history="1">
        <w:r w:rsidR="00AE559B" w:rsidRPr="00E854E0">
          <w:rPr>
            <w:rStyle w:val="Hypertextovprepojenie"/>
            <w:noProof/>
          </w:rPr>
          <w:t>1.2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Webová stránka a webová aplikácia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21" w:history="1">
        <w:r w:rsidR="00AE559B" w:rsidRPr="00E854E0">
          <w:rPr>
            <w:rStyle w:val="Hypertextovprepojenie"/>
            <w:noProof/>
          </w:rPr>
          <w:t>1.2.1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Frontend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22" w:history="1">
        <w:r w:rsidR="00AE559B" w:rsidRPr="00E854E0">
          <w:rPr>
            <w:rStyle w:val="Hypertextovprepojenie"/>
            <w:noProof/>
          </w:rPr>
          <w:t>1.2.2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Back-end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23" w:history="1">
        <w:r w:rsidR="00AE559B" w:rsidRPr="00E854E0">
          <w:rPr>
            <w:rStyle w:val="Hypertextovprepojenie"/>
            <w:noProof/>
          </w:rPr>
          <w:t>1.3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W3C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24" w:history="1">
        <w:r w:rsidR="00AE559B" w:rsidRPr="00E854E0">
          <w:rPr>
            <w:rStyle w:val="Hypertextovprepojenie"/>
            <w:noProof/>
          </w:rPr>
          <w:t>1.3.1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HTML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25" w:history="1">
        <w:r w:rsidR="00AE559B" w:rsidRPr="00E854E0">
          <w:rPr>
            <w:rStyle w:val="Hypertextovprepojenie"/>
            <w:noProof/>
          </w:rPr>
          <w:t>1.3.2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XHTML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26" w:history="1">
        <w:r w:rsidR="00AE559B" w:rsidRPr="00E854E0">
          <w:rPr>
            <w:rStyle w:val="Hypertextovprepojenie"/>
            <w:noProof/>
          </w:rPr>
          <w:t>1.3.3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HTML 5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27" w:history="1">
        <w:r w:rsidR="00AE559B" w:rsidRPr="00E854E0">
          <w:rPr>
            <w:rStyle w:val="Hypertextovprepojenie"/>
            <w:noProof/>
          </w:rPr>
          <w:t>1.4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CSS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28" w:history="1">
        <w:r w:rsidR="00AE559B" w:rsidRPr="00E854E0">
          <w:rPr>
            <w:rStyle w:val="Hypertextovprepojenie"/>
            <w:noProof/>
          </w:rPr>
          <w:t>1.4.1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CSS3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29" w:history="1">
        <w:r w:rsidR="00AE559B" w:rsidRPr="00E854E0">
          <w:rPr>
            <w:rStyle w:val="Hypertextovprepojenie"/>
            <w:noProof/>
          </w:rPr>
          <w:t>1.5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JavaScript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30" w:history="1">
        <w:r w:rsidR="00AE559B" w:rsidRPr="00E854E0">
          <w:rPr>
            <w:rStyle w:val="Hypertextovprepojenie"/>
            <w:noProof/>
          </w:rPr>
          <w:t>1.5.1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jQuery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31" w:history="1">
        <w:r w:rsidR="00AE559B" w:rsidRPr="00E854E0">
          <w:rPr>
            <w:rStyle w:val="Hypertextovprepojenie"/>
            <w:noProof/>
          </w:rPr>
          <w:t>1.6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Webový prehliadač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32" w:history="1">
        <w:r w:rsidR="00AE559B" w:rsidRPr="00E854E0">
          <w:rPr>
            <w:rStyle w:val="Hypertextovprepojenie"/>
            <w:noProof/>
          </w:rPr>
          <w:t>1.6.1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Podporné kity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33" w:history="1">
        <w:r w:rsidR="00AE559B" w:rsidRPr="00E854E0">
          <w:rPr>
            <w:rStyle w:val="Hypertextovprepojenie"/>
            <w:noProof/>
          </w:rPr>
          <w:t>1.6.2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Viewport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34" w:history="1">
        <w:r w:rsidR="00AE559B" w:rsidRPr="00E854E0">
          <w:rPr>
            <w:rStyle w:val="Hypertextovprepojenie"/>
            <w:noProof/>
          </w:rPr>
          <w:t>1.6.3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Responzívny web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35" w:history="1">
        <w:r w:rsidR="00AE559B" w:rsidRPr="00E854E0">
          <w:rPr>
            <w:rStyle w:val="Hypertextovprepojenie"/>
            <w:noProof/>
          </w:rPr>
          <w:t>1.7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Nástroje na vývoj webových stránok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36" w:history="1">
        <w:r w:rsidR="00AE559B" w:rsidRPr="00E854E0">
          <w:rPr>
            <w:rStyle w:val="Hypertextovprepojenie"/>
            <w:noProof/>
          </w:rPr>
          <w:t>1.7.1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Vývojové prostredie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37" w:history="1">
        <w:r w:rsidR="00AE559B" w:rsidRPr="00E854E0">
          <w:rPr>
            <w:rStyle w:val="Hypertextovprepojenie"/>
            <w:noProof/>
          </w:rPr>
          <w:t>1.8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Existujúce riešenia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38" w:history="1">
        <w:r w:rsidR="00AE559B" w:rsidRPr="00E854E0">
          <w:rPr>
            <w:rStyle w:val="Hypertextovprepojenie"/>
            <w:noProof/>
          </w:rPr>
          <w:t>1.8.1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Bootstrap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eastAsia="sk-SK" w:bidi="ar-SA"/>
        </w:rPr>
      </w:pPr>
      <w:hyperlink w:anchor="_Toc416395839" w:history="1">
        <w:r w:rsidR="00AE559B" w:rsidRPr="00E854E0">
          <w:rPr>
            <w:rStyle w:val="Hypertextovprepojenie"/>
            <w:noProof/>
          </w:rPr>
          <w:t>1.8.2</w:t>
        </w:r>
        <w:r w:rsidR="00AE559B">
          <w:rPr>
            <w:rFonts w:asciiTheme="minorHAnsi" w:hAnsiTheme="minorHAnsi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Foundation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6395840" w:history="1">
        <w:r w:rsidR="00AE559B" w:rsidRPr="00E854E0">
          <w:rPr>
            <w:rStyle w:val="Hypertextovprepojenie"/>
            <w:noProof/>
          </w:rPr>
          <w:t>2</w:t>
        </w:r>
        <w:r w:rsidR="00AE559B"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ZBER POŽIADAVIEK PRE KNIŽNICU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6395841" w:history="1">
        <w:r w:rsidR="00AE559B" w:rsidRPr="00E854E0">
          <w:rPr>
            <w:rStyle w:val="Hypertextovprepojenie"/>
            <w:noProof/>
          </w:rPr>
          <w:t>3</w:t>
        </w:r>
        <w:r w:rsidR="00AE559B"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ANALÝZA POŽIADAVIEK PRE KNIŽNICU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6395842" w:history="1">
        <w:r w:rsidR="00AE559B" w:rsidRPr="00E854E0">
          <w:rPr>
            <w:rStyle w:val="Hypertextovprepojenie"/>
            <w:noProof/>
          </w:rPr>
          <w:t>4</w:t>
        </w:r>
        <w:r w:rsidR="00AE559B"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IMPLEMENTÁCIE KNIŽNICE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1"/>
        <w:tabs>
          <w:tab w:val="left" w:pos="480"/>
        </w:tabs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6395843" w:history="1">
        <w:r w:rsidR="00AE559B" w:rsidRPr="00E854E0">
          <w:rPr>
            <w:rStyle w:val="Hypertextovprepojenie"/>
            <w:noProof/>
          </w:rPr>
          <w:t>5</w:t>
        </w:r>
        <w:r w:rsidR="00AE559B">
          <w:rPr>
            <w:rFonts w:asciiTheme="minorHAnsi" w:hAnsiTheme="minorHAnsi"/>
            <w:caps w:val="0"/>
            <w:noProof/>
            <w:sz w:val="22"/>
            <w:lang w:eastAsia="sk-SK" w:bidi="ar-SA"/>
          </w:rPr>
          <w:tab/>
        </w:r>
        <w:r w:rsidR="00AE559B" w:rsidRPr="00E854E0">
          <w:rPr>
            <w:rStyle w:val="Hypertextovprepojenie"/>
            <w:noProof/>
          </w:rPr>
          <w:t>PRÍKLADOVÝ WEB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6395844" w:history="1">
        <w:r w:rsidR="00AE559B" w:rsidRPr="00E854E0">
          <w:rPr>
            <w:rStyle w:val="Hypertextovprepojenie"/>
            <w:noProof/>
          </w:rPr>
          <w:t>ZÁVER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6395845" w:history="1">
        <w:r w:rsidR="00AE559B" w:rsidRPr="00E854E0">
          <w:rPr>
            <w:rStyle w:val="Hypertextovprepojenie"/>
            <w:noProof/>
          </w:rPr>
          <w:t>ZOZNAM REFERENCIÍ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559B" w:rsidRDefault="00C41022">
      <w:pPr>
        <w:pStyle w:val="Obsah1"/>
        <w:rPr>
          <w:rFonts w:asciiTheme="minorHAnsi" w:hAnsiTheme="minorHAnsi"/>
          <w:caps w:val="0"/>
          <w:noProof/>
          <w:sz w:val="22"/>
          <w:lang w:eastAsia="sk-SK" w:bidi="ar-SA"/>
        </w:rPr>
      </w:pPr>
      <w:hyperlink w:anchor="_Toc416395846" w:history="1">
        <w:r w:rsidR="00AE559B" w:rsidRPr="00E854E0">
          <w:rPr>
            <w:rStyle w:val="Hypertextovprepojenie"/>
            <w:noProof/>
          </w:rPr>
          <w:t>PRÍLOHY</w:t>
        </w:r>
        <w:r w:rsidR="00AE55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559B">
          <w:rPr>
            <w:noProof/>
            <w:webHidden/>
          </w:rPr>
          <w:instrText xml:space="preserve"> PAGEREF _Toc416395846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5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73A5" w:rsidRDefault="00C41022">
      <w:pPr>
        <w:jc w:val="left"/>
      </w:pPr>
      <w:r>
        <w:fldChar w:fldCharType="end"/>
      </w:r>
      <w:r w:rsidR="003A73A5">
        <w:br w:type="page"/>
      </w:r>
    </w:p>
    <w:p w:rsidR="0016699C" w:rsidRPr="00CA38D5" w:rsidRDefault="0016699C" w:rsidP="003A73A5">
      <w:pPr>
        <w:pStyle w:val="Uvodnenadpisy"/>
      </w:pPr>
      <w:r w:rsidRPr="00CA38D5">
        <w:lastRenderedPageBreak/>
        <w:t>ZOZNAM POUŽITÝCH SKRATIEK</w:t>
      </w:r>
    </w:p>
    <w:p w:rsidR="0016699C" w:rsidRPr="00CA38D5" w:rsidRDefault="0016699C" w:rsidP="00CA38D5">
      <w:r w:rsidRPr="00CA38D5">
        <w:t>W3C</w:t>
      </w:r>
      <w:r w:rsidRPr="00CA38D5">
        <w:tab/>
      </w:r>
      <w:r w:rsidRPr="00CA38D5">
        <w:tab/>
      </w:r>
      <w:proofErr w:type="spellStart"/>
      <w:r w:rsidRPr="00CA38D5">
        <w:t>World</w:t>
      </w:r>
      <w:proofErr w:type="spellEnd"/>
      <w:r w:rsidRPr="00CA38D5">
        <w:t xml:space="preserve"> </w:t>
      </w:r>
      <w:proofErr w:type="spellStart"/>
      <w:r w:rsidRPr="00CA38D5">
        <w:t>Wide</w:t>
      </w:r>
      <w:proofErr w:type="spellEnd"/>
      <w:r w:rsidRPr="00CA38D5">
        <w:t xml:space="preserve"> Web </w:t>
      </w:r>
      <w:proofErr w:type="spellStart"/>
      <w:r w:rsidRPr="00CA38D5">
        <w:t>Consortium</w:t>
      </w:r>
      <w:proofErr w:type="spellEnd"/>
    </w:p>
    <w:p w:rsidR="0016699C" w:rsidRPr="00CA38D5" w:rsidRDefault="0016699C" w:rsidP="00CA38D5">
      <w:r w:rsidRPr="00CA38D5">
        <w:t>HTML</w:t>
      </w:r>
      <w:r w:rsidRPr="00CA38D5">
        <w:tab/>
      </w:r>
      <w:r w:rsidRPr="00CA38D5">
        <w:tab/>
      </w:r>
      <w:proofErr w:type="spellStart"/>
      <w:r w:rsidRPr="00CA38D5">
        <w:t>Hyper</w:t>
      </w:r>
      <w:proofErr w:type="spellEnd"/>
      <w:r w:rsidRPr="00CA38D5">
        <w:t xml:space="preserve"> Text </w:t>
      </w:r>
      <w:proofErr w:type="spellStart"/>
      <w:r w:rsidRPr="00CA38D5">
        <w:t>Markup</w:t>
      </w:r>
      <w:proofErr w:type="spellEnd"/>
      <w:r w:rsidRPr="00CA38D5">
        <w:t xml:space="preserve"> </w:t>
      </w:r>
      <w:proofErr w:type="spellStart"/>
      <w:r w:rsidRPr="00CA38D5">
        <w:t>Language</w:t>
      </w:r>
      <w:proofErr w:type="spellEnd"/>
    </w:p>
    <w:p w:rsidR="0016699C" w:rsidRPr="00CA38D5" w:rsidRDefault="0016699C" w:rsidP="00CA38D5">
      <w:r w:rsidRPr="00CA38D5">
        <w:t>CSS</w:t>
      </w:r>
      <w:r w:rsidRPr="00CA38D5">
        <w:tab/>
      </w:r>
      <w:r w:rsidRPr="00CA38D5">
        <w:tab/>
      </w:r>
      <w:proofErr w:type="spellStart"/>
      <w:r w:rsidRPr="00CA38D5">
        <w:t>Cascading</w:t>
      </w:r>
      <w:proofErr w:type="spellEnd"/>
      <w:r w:rsidRPr="00CA38D5">
        <w:t xml:space="preserve"> </w:t>
      </w:r>
      <w:proofErr w:type="spellStart"/>
      <w:r w:rsidRPr="00CA38D5">
        <w:t>Style</w:t>
      </w:r>
      <w:proofErr w:type="spellEnd"/>
      <w:r w:rsidRPr="00CA38D5">
        <w:t xml:space="preserve"> </w:t>
      </w:r>
      <w:proofErr w:type="spellStart"/>
      <w:r w:rsidRPr="00CA38D5">
        <w:t>Sheets</w:t>
      </w:r>
      <w:proofErr w:type="spellEnd"/>
    </w:p>
    <w:p w:rsidR="0016699C" w:rsidRPr="00CA38D5" w:rsidRDefault="0016699C" w:rsidP="00CA38D5">
      <w:r w:rsidRPr="00CA38D5">
        <w:t xml:space="preserve">HTTP </w:t>
      </w:r>
      <w:r w:rsidRPr="00CA38D5">
        <w:tab/>
      </w:r>
      <w:r w:rsidRPr="00CA38D5">
        <w:tab/>
      </w:r>
      <w:proofErr w:type="spellStart"/>
      <w:r w:rsidRPr="00CA38D5">
        <w:t>HyperText</w:t>
      </w:r>
      <w:proofErr w:type="spellEnd"/>
      <w:r w:rsidRPr="00CA38D5">
        <w:t xml:space="preserve"> Transfer </w:t>
      </w:r>
      <w:proofErr w:type="spellStart"/>
      <w:r w:rsidRPr="00CA38D5">
        <w:t>Protocol</w:t>
      </w:r>
      <w:proofErr w:type="spellEnd"/>
    </w:p>
    <w:p w:rsidR="0016699C" w:rsidRPr="00CA38D5" w:rsidRDefault="0016699C" w:rsidP="00CA38D5">
      <w:r w:rsidRPr="00CA38D5">
        <w:t>API</w:t>
      </w:r>
      <w:r w:rsidRPr="00CA38D5">
        <w:tab/>
      </w:r>
      <w:r w:rsidRPr="00CA38D5">
        <w:tab/>
      </w:r>
      <w:proofErr w:type="spellStart"/>
      <w:r w:rsidRPr="00CA38D5">
        <w:t>Application</w:t>
      </w:r>
      <w:proofErr w:type="spellEnd"/>
      <w:r w:rsidRPr="00CA38D5">
        <w:t xml:space="preserve"> </w:t>
      </w:r>
      <w:proofErr w:type="spellStart"/>
      <w:r w:rsidRPr="00CA38D5">
        <w:t>Programming</w:t>
      </w:r>
      <w:proofErr w:type="spellEnd"/>
      <w:r w:rsidRPr="00CA38D5">
        <w:t xml:space="preserve"> </w:t>
      </w:r>
      <w:proofErr w:type="spellStart"/>
      <w:r w:rsidRPr="00CA38D5">
        <w:t>Interface</w:t>
      </w:r>
      <w:proofErr w:type="spellEnd"/>
    </w:p>
    <w:p w:rsidR="003A73A5" w:rsidRDefault="003A73A5">
      <w:pPr>
        <w:jc w:val="left"/>
      </w:pPr>
      <w:r>
        <w:br w:type="page"/>
      </w:r>
    </w:p>
    <w:p w:rsidR="00B9608B" w:rsidRDefault="00B9608B" w:rsidP="00B06FE0">
      <w:pPr>
        <w:pStyle w:val="Nadpis1"/>
        <w:numPr>
          <w:ilvl w:val="0"/>
          <w:numId w:val="0"/>
        </w:numPr>
        <w:sectPr w:rsidR="00B9608B" w:rsidSect="00B960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699C" w:rsidRPr="00CA38D5" w:rsidRDefault="0016699C" w:rsidP="00B06FE0">
      <w:pPr>
        <w:pStyle w:val="Nadpis1"/>
        <w:numPr>
          <w:ilvl w:val="0"/>
          <w:numId w:val="0"/>
        </w:numPr>
      </w:pPr>
      <w:bookmarkStart w:id="0" w:name="_Toc416395817"/>
      <w:r w:rsidRPr="00B06FE0">
        <w:lastRenderedPageBreak/>
        <w:t>ÚVOD</w:t>
      </w:r>
      <w:bookmarkEnd w:id="0"/>
    </w:p>
    <w:p w:rsidR="00433B23" w:rsidRDefault="008B2D98" w:rsidP="008B2D98">
      <w:r>
        <w:t xml:space="preserve">Používanie internetu je v posledných rokoch veľmi rozšírené. Internet je sieť počítačových uzlov, ktoré sú poprepájané po celom svete. </w:t>
      </w:r>
      <w:r w:rsidR="00433B23">
        <w:t xml:space="preserve">Táto sieť počítačov je pospájaná z miliónov serverov, poskytujúcich svoje služby miliónom používateľom. Počet serverov, zariadení ale aj používateľov neustále rastie a môžeme si dovoliť povedať, že rast sa nikdy nezastaví. </w:t>
      </w:r>
    </w:p>
    <w:p w:rsidR="00A54DD6" w:rsidRDefault="00A54DD6" w:rsidP="008B2D98">
      <w:r>
        <w:t xml:space="preserve">Internet zaznamenal najväčší rozmach zavedením internetovej služby </w:t>
      </w:r>
      <w:proofErr w:type="spellStart"/>
      <w:r w:rsidR="00FF5D79" w:rsidRPr="00641146">
        <w:rPr>
          <w:rStyle w:val="CudzieslovoChar"/>
        </w:rPr>
        <w:t>www</w:t>
      </w:r>
      <w:proofErr w:type="spellEnd"/>
      <w:r>
        <w:t xml:space="preserve">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Web). Tvorcom tejto služby je anglický počítačový expert, výskumník a profesor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Berners-Lee</w:t>
      </w:r>
      <w:proofErr w:type="spellEnd"/>
      <w:r>
        <w:t>.</w:t>
      </w:r>
      <w:r w:rsidR="00E123BA">
        <w:t xml:space="preserve"> Základným kameň služby </w:t>
      </w:r>
      <w:proofErr w:type="spellStart"/>
      <w:r w:rsidR="00FF5D79" w:rsidRPr="00722A1E">
        <w:t>www</w:t>
      </w:r>
      <w:proofErr w:type="spellEnd"/>
      <w:r w:rsidR="00E123BA">
        <w:t xml:space="preserve"> je webová stránka. Webová stránka môže obsahovať všetko čo dokáže počítač spracovať: text, grafika, zvuk, video.</w:t>
      </w:r>
    </w:p>
    <w:p w:rsidR="00305536" w:rsidRDefault="00E123BA" w:rsidP="00E123BA">
      <w:r>
        <w:t>Používatelia sa pripájajú pomocou koncových zariadení, ako sú napríklad počítače, notebooky a v  neposlednej rade mobilnými zariadeniami, ktoré sa stávajú „lídrom“ v prístupe na internet.</w:t>
      </w:r>
      <w:r w:rsidR="00305536">
        <w:t xml:space="preserve"> Každé z týchto zariadení môže mať rôzne rozmery a veľkosť displeja. </w:t>
      </w:r>
    </w:p>
    <w:p w:rsidR="00E123BA" w:rsidRDefault="00E123BA" w:rsidP="00E123BA">
      <w:r>
        <w:t>Týmto sa dostávame k </w:t>
      </w:r>
      <w:r w:rsidR="00305536">
        <w:t>problému</w:t>
      </w:r>
      <w:r>
        <w:t xml:space="preserve">, ako by </w:t>
      </w:r>
      <w:r w:rsidR="00305536">
        <w:t>sme mali stránku formátovať a členiť aby sa dokázala správne zobrazovať na všetkých zariadeniach?</w:t>
      </w:r>
    </w:p>
    <w:p w:rsidR="00F077D4" w:rsidRDefault="004D1C3B" w:rsidP="00E123BA">
      <w:r>
        <w:t>Základom mojej práce je</w:t>
      </w:r>
      <w:r w:rsidR="00F077D4">
        <w:t xml:space="preserve"> vývoj </w:t>
      </w:r>
      <w:r w:rsidRPr="004D1C3B">
        <w:t>knižnice</w:t>
      </w:r>
      <w:r>
        <w:t>, pomocou ktorej</w:t>
      </w:r>
      <w:r w:rsidR="00F077D4">
        <w:t xml:space="preserve"> programátor s dodržaním jednoduchej štruktúry a pravidiel, zabezpečí správne zobrazenie webovej stránky bez ohľadu na rozmery zariadenia.</w:t>
      </w:r>
      <w:r>
        <w:t xml:space="preserve"> Knižnica bude vytvorená tak, aby správne zobrazovala stránky na 4 najpoužívanejších prehliadačoch. </w:t>
      </w:r>
    </w:p>
    <w:p w:rsidR="00305536" w:rsidRDefault="00305536" w:rsidP="00E123BA"/>
    <w:p w:rsidR="00305536" w:rsidRDefault="00305536" w:rsidP="00E123BA"/>
    <w:p w:rsidR="00E123BA" w:rsidRPr="00E123BA" w:rsidRDefault="00E123BA" w:rsidP="00E123BA"/>
    <w:p w:rsidR="00E123BA" w:rsidRDefault="00E123BA" w:rsidP="008B2D98"/>
    <w:p w:rsidR="00E123BA" w:rsidRDefault="00E123BA" w:rsidP="008B2D98"/>
    <w:p w:rsidR="00CD66C8" w:rsidRDefault="00CD66C8" w:rsidP="008B2D98"/>
    <w:p w:rsidR="00A54DD6" w:rsidRDefault="00A54DD6" w:rsidP="008B2D98"/>
    <w:p w:rsidR="008B2D98" w:rsidRDefault="008B2D98">
      <w:pPr>
        <w:spacing w:after="0"/>
        <w:jc w:val="left"/>
      </w:pPr>
      <w:r>
        <w:br w:type="page"/>
      </w:r>
    </w:p>
    <w:p w:rsidR="0016699C" w:rsidRPr="00CA38D5" w:rsidRDefault="0016699C" w:rsidP="00B06FE0">
      <w:pPr>
        <w:pStyle w:val="Nadpis1"/>
      </w:pPr>
      <w:bookmarkStart w:id="1" w:name="_Toc416395818"/>
      <w:r w:rsidRPr="003F7222">
        <w:lastRenderedPageBreak/>
        <w:t>ANALÝZA</w:t>
      </w:r>
      <w:r w:rsidRPr="00CA38D5">
        <w:t xml:space="preserve"> </w:t>
      </w:r>
      <w:r w:rsidRPr="00B06FE0">
        <w:t>SÚČASTNÉHO</w:t>
      </w:r>
      <w:r w:rsidRPr="00CA38D5">
        <w:t xml:space="preserve"> STAVU</w:t>
      </w:r>
      <w:bookmarkEnd w:id="1"/>
    </w:p>
    <w:p w:rsidR="004D1C3B" w:rsidRDefault="009632AF" w:rsidP="00CA38D5">
      <w:r>
        <w:t>Prenos</w:t>
      </w:r>
      <w:r w:rsidR="0016699C" w:rsidRPr="00CA38D5">
        <w:t xml:space="preserve"> a zobrazovanie webových stránok </w:t>
      </w:r>
      <w:r w:rsidR="00305536">
        <w:t xml:space="preserve">v službe </w:t>
      </w:r>
      <w:proofErr w:type="spellStart"/>
      <w:r w:rsidR="00FF5D79" w:rsidRPr="00722A1E">
        <w:t>www</w:t>
      </w:r>
      <w:proofErr w:type="spellEnd"/>
      <w:r w:rsidR="00305536">
        <w:t xml:space="preserve"> </w:t>
      </w:r>
      <w:r w:rsidR="0016699C" w:rsidRPr="00CA38D5">
        <w:t xml:space="preserve">je založená na architektúre </w:t>
      </w:r>
      <w:proofErr w:type="spellStart"/>
      <w:r w:rsidR="00305536" w:rsidRPr="00641146">
        <w:rPr>
          <w:rStyle w:val="CudzieslovoChar"/>
        </w:rPr>
        <w:t>klient-server</w:t>
      </w:r>
      <w:proofErr w:type="spellEnd"/>
      <w:r w:rsidR="0016699C" w:rsidRPr="00CA38D5">
        <w:t>.</w:t>
      </w:r>
      <w:r w:rsidR="000271F6">
        <w:t xml:space="preserve"> Webová stránka je uložená</w:t>
      </w:r>
      <w:r w:rsidR="0016699C" w:rsidRPr="00CA38D5">
        <w:t xml:space="preserve"> na webovom serveri, ku ktorému pristupujeme prostredníctvom </w:t>
      </w:r>
      <w:r>
        <w:t xml:space="preserve">tejto </w:t>
      </w:r>
      <w:r w:rsidR="0016699C" w:rsidRPr="00CA38D5">
        <w:t xml:space="preserve">služby v sieti internet. Webová stránka sa zvyčajne zobrazuje pomocou webového prehliadača. Pre zobrazenie webovej stránky je potrebný prenos stránky do </w:t>
      </w:r>
      <w:r w:rsidR="00015B00">
        <w:t xml:space="preserve">webového </w:t>
      </w:r>
      <w:r w:rsidR="0016699C" w:rsidRPr="00CA38D5">
        <w:t>pre</w:t>
      </w:r>
      <w:r>
        <w:t>hliadača</w:t>
      </w:r>
      <w:r w:rsidR="0016699C" w:rsidRPr="00CA38D5">
        <w:t xml:space="preserve">. </w:t>
      </w:r>
    </w:p>
    <w:p w:rsidR="00533F70" w:rsidRDefault="00533F70" w:rsidP="00533F70">
      <w:pPr>
        <w:pStyle w:val="Nadpis2"/>
      </w:pPr>
      <w:bookmarkStart w:id="2" w:name="_Toc416395819"/>
      <w:r>
        <w:t>Webová služba</w:t>
      </w:r>
      <w:bookmarkEnd w:id="2"/>
    </w:p>
    <w:p w:rsidR="00740538" w:rsidRPr="00740538" w:rsidRDefault="00740538" w:rsidP="00740538">
      <w:r w:rsidRPr="00740538">
        <w:t>http://www.w3.org/TR/ws-arch/</w:t>
      </w:r>
    </w:p>
    <w:p w:rsidR="002B2F14" w:rsidRDefault="002B2F14" w:rsidP="00533F70">
      <w:r>
        <w:t xml:space="preserve">Webová služba je softvér, ktorý poskytuje spôsob </w:t>
      </w:r>
      <w:r w:rsidR="00015B00">
        <w:t>kooperácie</w:t>
      </w:r>
      <w:r>
        <w:t xml:space="preserve"> medzi softvérovými aplikáciami, bežiacimi na rozdielnych </w:t>
      </w:r>
      <w:r w:rsidRPr="00641146">
        <w:rPr>
          <w:rStyle w:val="CudzieslovoChar"/>
        </w:rPr>
        <w:t>platformách</w:t>
      </w:r>
      <w:r>
        <w:t xml:space="preserve"> alebo </w:t>
      </w:r>
      <w:proofErr w:type="spellStart"/>
      <w:r w:rsidRPr="00641146">
        <w:rPr>
          <w:rStyle w:val="CudzieslovoChar"/>
        </w:rPr>
        <w:t>frameworkoch</w:t>
      </w:r>
      <w:proofErr w:type="spellEnd"/>
      <w:r>
        <w:t>. S webovou službou zariadenia komunikujú spôsobom, ktorý je predpísaný v popise služby</w:t>
      </w:r>
      <w:r w:rsidR="001312EF">
        <w:t xml:space="preserve"> pomocou protokolu </w:t>
      </w:r>
      <w:r w:rsidR="001312EF" w:rsidRPr="00641146">
        <w:rPr>
          <w:rStyle w:val="CudzieslovoChar"/>
        </w:rPr>
        <w:t>SOAP</w:t>
      </w:r>
      <w:r w:rsidR="001312EF">
        <w:t xml:space="preserve"> </w:t>
      </w:r>
      <w:r w:rsidR="001312EF" w:rsidRPr="001312EF">
        <w:rPr>
          <w:i/>
        </w:rPr>
        <w:t>(</w:t>
      </w:r>
      <w:proofErr w:type="spellStart"/>
      <w:r w:rsidR="001312EF" w:rsidRPr="001312EF">
        <w:rPr>
          <w:i/>
        </w:rPr>
        <w:t>Simple</w:t>
      </w:r>
      <w:proofErr w:type="spellEnd"/>
      <w:r w:rsidR="001312EF" w:rsidRPr="001312EF">
        <w:rPr>
          <w:i/>
        </w:rPr>
        <w:t xml:space="preserve"> </w:t>
      </w:r>
      <w:proofErr w:type="spellStart"/>
      <w:r w:rsidR="001312EF" w:rsidRPr="001312EF">
        <w:rPr>
          <w:i/>
        </w:rPr>
        <w:t>Object</w:t>
      </w:r>
      <w:proofErr w:type="spellEnd"/>
      <w:r w:rsidR="001312EF" w:rsidRPr="001312EF">
        <w:rPr>
          <w:i/>
        </w:rPr>
        <w:t xml:space="preserve"> Access </w:t>
      </w:r>
      <w:proofErr w:type="spellStart"/>
      <w:r w:rsidR="001312EF" w:rsidRPr="001312EF">
        <w:rPr>
          <w:i/>
        </w:rPr>
        <w:t>Protocol</w:t>
      </w:r>
      <w:proofErr w:type="spellEnd"/>
      <w:r w:rsidR="001312EF" w:rsidRPr="001312EF">
        <w:rPr>
          <w:i/>
        </w:rPr>
        <w:t>)</w:t>
      </w:r>
      <w:r>
        <w:t xml:space="preserve">. Rozhranie služby je popísané vo formáte </w:t>
      </w:r>
      <w:r w:rsidRPr="00641146">
        <w:rPr>
          <w:rStyle w:val="CudzieslovoChar"/>
        </w:rPr>
        <w:t>WSDL</w:t>
      </w:r>
      <w:r>
        <w:t xml:space="preserve"> </w:t>
      </w:r>
      <w:r w:rsidRPr="002B2F14">
        <w:rPr>
          <w:i/>
        </w:rPr>
        <w:t xml:space="preserve">(Web </w:t>
      </w:r>
      <w:proofErr w:type="spellStart"/>
      <w:r w:rsidRPr="002B2F14">
        <w:rPr>
          <w:i/>
        </w:rPr>
        <w:t>Services</w:t>
      </w:r>
      <w:proofErr w:type="spellEnd"/>
      <w:r w:rsidRPr="002B2F14">
        <w:rPr>
          <w:i/>
        </w:rPr>
        <w:t xml:space="preserve"> </w:t>
      </w:r>
      <w:proofErr w:type="spellStart"/>
      <w:r w:rsidRPr="002B2F14">
        <w:rPr>
          <w:i/>
        </w:rPr>
        <w:t>Description</w:t>
      </w:r>
      <w:proofErr w:type="spellEnd"/>
      <w:r w:rsidRPr="002B2F14">
        <w:rPr>
          <w:i/>
        </w:rPr>
        <w:t xml:space="preserve"> </w:t>
      </w:r>
      <w:proofErr w:type="spellStart"/>
      <w:r w:rsidRPr="002B2F14">
        <w:rPr>
          <w:i/>
        </w:rPr>
        <w:t>Language</w:t>
      </w:r>
      <w:proofErr w:type="spellEnd"/>
      <w:r w:rsidRPr="002B2F14">
        <w:rPr>
          <w:i/>
        </w:rPr>
        <w:t>)</w:t>
      </w:r>
      <w:r>
        <w:rPr>
          <w:i/>
        </w:rPr>
        <w:t xml:space="preserve">. </w:t>
      </w:r>
    </w:p>
    <w:p w:rsidR="0016699C" w:rsidRPr="00CA38D5" w:rsidRDefault="0016699C" w:rsidP="00B06FE0">
      <w:pPr>
        <w:pStyle w:val="Nadpis2"/>
      </w:pPr>
      <w:bookmarkStart w:id="3" w:name="_Toc416395820"/>
      <w:r w:rsidRPr="00B06FE0">
        <w:t>Webová</w:t>
      </w:r>
      <w:r w:rsidRPr="00CA38D5">
        <w:t xml:space="preserve"> stránka</w:t>
      </w:r>
      <w:r w:rsidR="003E0266">
        <w:t xml:space="preserve"> a webová aplikácia</w:t>
      </w:r>
      <w:bookmarkEnd w:id="3"/>
    </w:p>
    <w:p w:rsidR="0016699C" w:rsidRDefault="008B2D98" w:rsidP="00CA38D5">
      <w:r w:rsidRPr="00CA38D5">
        <w:t>Webová stránka je dokument napísaný v</w:t>
      </w:r>
      <w:r>
        <w:t xml:space="preserve"> takzvanom </w:t>
      </w:r>
      <w:r w:rsidRPr="00CA38D5">
        <w:t xml:space="preserve">značkovacom jazyku. </w:t>
      </w:r>
      <w:r w:rsidR="0016699C" w:rsidRPr="00CA38D5">
        <w:t>Webová stránka je webový dokument určený pre</w:t>
      </w:r>
      <w:r w:rsidR="00FF5D79">
        <w:t xml:space="preserve"> službu</w:t>
      </w:r>
      <w:r w:rsidR="0016699C" w:rsidRPr="00CA38D5">
        <w:t xml:space="preserve"> </w:t>
      </w:r>
      <w:proofErr w:type="spellStart"/>
      <w:r w:rsidR="00FF5D79" w:rsidRPr="008C17C9">
        <w:t>www</w:t>
      </w:r>
      <w:proofErr w:type="spellEnd"/>
      <w:r w:rsidR="0016699C" w:rsidRPr="00CA38D5">
        <w:t>. Webová stránka bola pôvodom určená pre zobrazenie textov, obrázkov, tabuliek, zoznamov a iných primitívnych prvkov. Dnešné web stránky</w:t>
      </w:r>
      <w:r w:rsidR="00444295">
        <w:t xml:space="preserve"> obsahujú</w:t>
      </w:r>
      <w:r w:rsidR="0016699C" w:rsidRPr="00CA38D5">
        <w:t xml:space="preserve"> </w:t>
      </w:r>
      <w:r w:rsidR="00444295">
        <w:t xml:space="preserve">rôzne </w:t>
      </w:r>
      <w:r w:rsidR="003E0266">
        <w:t xml:space="preserve">komplikovanejšie </w:t>
      </w:r>
      <w:r w:rsidR="00444295">
        <w:t>prvky. Môžu obsahovať</w:t>
      </w:r>
      <w:r w:rsidR="0016699C" w:rsidRPr="00CA38D5">
        <w:t xml:space="preserve"> navigačnú lištu pre navigovanie na iné </w:t>
      </w:r>
      <w:r w:rsidR="00FF5D79">
        <w:t>stránky alebo časti webu</w:t>
      </w:r>
      <w:r w:rsidR="00847298">
        <w:t xml:space="preserve">, </w:t>
      </w:r>
      <w:proofErr w:type="spellStart"/>
      <w:r w:rsidR="00847298" w:rsidRPr="00641146">
        <w:rPr>
          <w:rStyle w:val="CudzieslovoChar"/>
        </w:rPr>
        <w:t>slideshow</w:t>
      </w:r>
      <w:proofErr w:type="spellEnd"/>
      <w:r w:rsidR="00847298">
        <w:t xml:space="preserve"> na zobrazenie obrázkov alebo fotografií, rôzne typografické prvky, nadpisy, logá, </w:t>
      </w:r>
      <w:proofErr w:type="spellStart"/>
      <w:r w:rsidR="00847298">
        <w:t>timeline</w:t>
      </w:r>
      <w:proofErr w:type="spellEnd"/>
      <w:r w:rsidR="00444295">
        <w:t>.</w:t>
      </w:r>
    </w:p>
    <w:p w:rsidR="00FF5D79" w:rsidRDefault="00FF5D79" w:rsidP="00CA38D5">
      <w:r>
        <w:t xml:space="preserve">Pre navigovanie </w:t>
      </w:r>
      <w:r w:rsidR="0082044E">
        <w:t xml:space="preserve">na iné stránky sa používajú </w:t>
      </w:r>
      <w:r w:rsidR="0082044E" w:rsidRPr="00641146">
        <w:rPr>
          <w:rStyle w:val="CudzieslovoChar"/>
        </w:rPr>
        <w:t>hypertextové odkazy</w:t>
      </w:r>
      <w:r w:rsidR="0082044E">
        <w:t xml:space="preserve">. Hypertextové odkazy sú prepojením medzi webovými stránkami. Môžu byť napríklad vo formáte textu, obrázku alebo tlačidla. </w:t>
      </w:r>
    </w:p>
    <w:p w:rsidR="004D1C3B" w:rsidRDefault="003E0266" w:rsidP="004D1C3B">
      <w:r w:rsidRPr="00CA38D5">
        <w:t>Webové stránky boli spočiatku písané manuálne ako dokumenty v jazyku HTML, takzvané statické stránky</w:t>
      </w:r>
      <w:r>
        <w:t xml:space="preserve">. </w:t>
      </w:r>
      <w:r w:rsidR="00753282">
        <w:t>Stránky je možné generovať</w:t>
      </w:r>
      <w:r w:rsidR="004D1C3B" w:rsidRPr="00CA38D5">
        <w:t xml:space="preserve"> pomocou skriptovacích jazykov ako je napríklad PHP alebo ASP, ktoré bežia na strane servera. Tieto skriptovacie jazyky dokážu vložiť rôzny obsah z rôznych </w:t>
      </w:r>
      <w:r w:rsidR="00015B00">
        <w:t xml:space="preserve">externých aj interných </w:t>
      </w:r>
      <w:r w:rsidR="004D1C3B" w:rsidRPr="00CA38D5">
        <w:t xml:space="preserve">zdrojov do webovej stránky, napríklad </w:t>
      </w:r>
      <w:r w:rsidR="004D1C3B" w:rsidRPr="00CA38D5">
        <w:lastRenderedPageBreak/>
        <w:t>dáta z</w:t>
      </w:r>
      <w:r w:rsidR="00015B00">
        <w:t xml:space="preserve"> relačnej </w:t>
      </w:r>
      <w:r w:rsidR="004D1C3B" w:rsidRPr="00CA38D5">
        <w:t xml:space="preserve">databázy. Keďže takéto stránky sú  generované dynamicky, nazývame ich dynamické stránky. </w:t>
      </w:r>
    </w:p>
    <w:p w:rsidR="00753282" w:rsidRDefault="00753282" w:rsidP="004D1C3B">
      <w:r>
        <w:t>Vlastnosti d</w:t>
      </w:r>
      <w:r w:rsidR="0051181F">
        <w:t xml:space="preserve">ynamických stránok sa dajú veľmi dobre využiť ako náhrada pre klasické </w:t>
      </w:r>
      <w:proofErr w:type="spellStart"/>
      <w:r w:rsidR="0051181F">
        <w:t>desktopové</w:t>
      </w:r>
      <w:proofErr w:type="spellEnd"/>
      <w:r w:rsidR="0051181F">
        <w:t xml:space="preserve"> aplikácie. Celá logika aplikácie beží na serveri a môžeme ju označiť ako dátovú vrstvu. Používateľské rozhranie </w:t>
      </w:r>
      <w:r w:rsidR="00015B00">
        <w:t>(</w:t>
      </w:r>
      <w:r w:rsidR="00015B00" w:rsidRPr="00015B00">
        <w:rPr>
          <w:rStyle w:val="CudzieslovoChar"/>
        </w:rPr>
        <w:t>GUI</w:t>
      </w:r>
      <w:r w:rsidR="00015B00">
        <w:t xml:space="preserve">) </w:t>
      </w:r>
      <w:r w:rsidR="0051181F">
        <w:t>beží v</w:t>
      </w:r>
      <w:r w:rsidR="00015B00">
        <w:t>o</w:t>
      </w:r>
      <w:r w:rsidR="0051181F">
        <w:t xml:space="preserve"> webovom prehliadači a ten sám o sebe logiku aplikácie nepozná, označíme ju ako prezentačná vrstva. Aplikácie implementované takýmto spôsobom nazývame </w:t>
      </w:r>
      <w:r w:rsidR="0051181F" w:rsidRPr="0051181F">
        <w:t>webové aplikácie</w:t>
      </w:r>
      <w:r w:rsidR="0051181F">
        <w:t xml:space="preserve">. </w:t>
      </w:r>
    </w:p>
    <w:p w:rsidR="00327E8E" w:rsidRPr="00327E8E" w:rsidRDefault="0051181F" w:rsidP="00327E8E">
      <w:r>
        <w:t xml:space="preserve">Vo vývoji webových aplikácií </w:t>
      </w:r>
      <w:r w:rsidR="00327E8E" w:rsidRPr="00CA38D5">
        <w:t xml:space="preserve">sa používajú termíny </w:t>
      </w:r>
      <w:proofErr w:type="spellStart"/>
      <w:r w:rsidR="00327E8E" w:rsidRPr="00641146">
        <w:rPr>
          <w:rStyle w:val="CudzieslovoChar"/>
        </w:rPr>
        <w:t>frontend</w:t>
      </w:r>
      <w:proofErr w:type="spellEnd"/>
      <w:r w:rsidR="00327E8E" w:rsidRPr="00CA38D5">
        <w:t xml:space="preserve"> a</w:t>
      </w:r>
      <w:r w:rsidR="00327E8E">
        <w:t> </w:t>
      </w:r>
      <w:proofErr w:type="spellStart"/>
      <w:r w:rsidR="00327E8E" w:rsidRPr="00641146">
        <w:rPr>
          <w:rStyle w:val="CudzieslovoChar"/>
        </w:rPr>
        <w:t>backend</w:t>
      </w:r>
      <w:proofErr w:type="spellEnd"/>
      <w:r w:rsidR="00327E8E">
        <w:t xml:space="preserve"> </w:t>
      </w:r>
      <w:r w:rsidR="00327E8E" w:rsidRPr="00CA38D5">
        <w:t>pre oddelenie prezentačnej a dátovej vrstvy.</w:t>
      </w:r>
    </w:p>
    <w:p w:rsidR="0016699C" w:rsidRPr="00CA38D5" w:rsidRDefault="0016699C" w:rsidP="00AE531F">
      <w:pPr>
        <w:pStyle w:val="Nadpis3"/>
      </w:pPr>
      <w:bookmarkStart w:id="4" w:name="_Toc416395821"/>
      <w:proofErr w:type="spellStart"/>
      <w:r w:rsidRPr="00CA38D5">
        <w:t>Frontend</w:t>
      </w:r>
      <w:bookmarkEnd w:id="4"/>
      <w:proofErr w:type="spellEnd"/>
    </w:p>
    <w:p w:rsidR="0016699C" w:rsidRPr="00CA38D5" w:rsidRDefault="0016699C" w:rsidP="00CA38D5">
      <w:r w:rsidRPr="00CA38D5">
        <w:t xml:space="preserve">V oblasti vývoja webových aplikácií termín </w:t>
      </w:r>
      <w:proofErr w:type="spellStart"/>
      <w:r w:rsidRPr="0026133A">
        <w:t>frontend</w:t>
      </w:r>
      <w:proofErr w:type="spellEnd"/>
      <w:r w:rsidRPr="00CA38D5">
        <w:t xml:space="preserve"> predstavuje rozhranie užívateľa s ktorým interaktívne pracuje. </w:t>
      </w:r>
      <w:proofErr w:type="spellStart"/>
      <w:r w:rsidR="00847298" w:rsidRPr="0026133A">
        <w:t>Frontend</w:t>
      </w:r>
      <w:proofErr w:type="spellEnd"/>
      <w:r w:rsidRPr="00CA38D5">
        <w:t xml:space="preserve"> </w:t>
      </w:r>
      <w:r w:rsidR="00847298">
        <w:t>je všetko</w:t>
      </w:r>
      <w:r w:rsidR="00015B00">
        <w:t>,</w:t>
      </w:r>
      <w:r w:rsidR="00847298">
        <w:t xml:space="preserve"> čo</w:t>
      </w:r>
      <w:r w:rsidRPr="00CA38D5">
        <w:t xml:space="preserve"> používateľ vidí na </w:t>
      </w:r>
      <w:r w:rsidR="00015B00">
        <w:t>svojom zobrazovacom zariadení</w:t>
      </w:r>
      <w:r w:rsidRPr="00CA38D5">
        <w:t xml:space="preserve">. Časť </w:t>
      </w:r>
      <w:proofErr w:type="spellStart"/>
      <w:r w:rsidRPr="0026133A">
        <w:t>frontend</w:t>
      </w:r>
      <w:proofErr w:type="spellEnd"/>
      <w:r w:rsidRPr="00CA38D5">
        <w:t xml:space="preserve"> beží na klientskej strane</w:t>
      </w:r>
      <w:r w:rsidR="00AE559B">
        <w:t xml:space="preserve"> vo webovom prehliadači</w:t>
      </w:r>
      <w:r w:rsidRPr="00CA38D5">
        <w:t>. Medzi hlavné technológie spojené s</w:t>
      </w:r>
      <w:r w:rsidR="00847298">
        <w:t xml:space="preserve"> vývojom </w:t>
      </w:r>
      <w:proofErr w:type="spellStart"/>
      <w:r w:rsidRPr="0026133A">
        <w:t>frontend</w:t>
      </w:r>
      <w:r w:rsidR="00847298" w:rsidRPr="0026133A">
        <w:t>u</w:t>
      </w:r>
      <w:proofErr w:type="spellEnd"/>
      <w:r w:rsidR="00847298">
        <w:t xml:space="preserve"> </w:t>
      </w:r>
      <w:r w:rsidRPr="00CA38D5">
        <w:t>sú HTML, CSS, JavaScript</w:t>
      </w:r>
      <w:r w:rsidR="00AE559B">
        <w:t xml:space="preserve">, </w:t>
      </w:r>
      <w:proofErr w:type="spellStart"/>
      <w:r w:rsidR="00AE559B">
        <w:t>jQuery</w:t>
      </w:r>
      <w:proofErr w:type="spellEnd"/>
      <w:r w:rsidRPr="00CA38D5">
        <w:t>.</w:t>
      </w:r>
    </w:p>
    <w:p w:rsidR="0016699C" w:rsidRPr="00CA38D5" w:rsidRDefault="0016699C" w:rsidP="00AE531F">
      <w:pPr>
        <w:pStyle w:val="Nadpis3"/>
      </w:pPr>
      <w:bookmarkStart w:id="5" w:name="_Toc416395822"/>
      <w:proofErr w:type="spellStart"/>
      <w:r w:rsidRPr="00CA38D5">
        <w:t>Back-end</w:t>
      </w:r>
      <w:bookmarkEnd w:id="5"/>
      <w:proofErr w:type="spellEnd"/>
    </w:p>
    <w:p w:rsidR="0016699C" w:rsidRPr="00CA38D5" w:rsidRDefault="0016699C" w:rsidP="00CA38D5">
      <w:r w:rsidRPr="00CA38D5">
        <w:t xml:space="preserve">Termín </w:t>
      </w:r>
      <w:proofErr w:type="spellStart"/>
      <w:r w:rsidRPr="00641146">
        <w:rPr>
          <w:rStyle w:val="CudzieslovoChar"/>
        </w:rPr>
        <w:t>backend</w:t>
      </w:r>
      <w:proofErr w:type="spellEnd"/>
      <w:r w:rsidRPr="00CA38D5">
        <w:t xml:space="preserve"> je používaný na označenie celej logiky webovej aplikácie, všetko to, čo beží na pozadí a čo používateľ nevidí.</w:t>
      </w:r>
      <w:r w:rsidR="00847298">
        <w:t xml:space="preserve"> Sú to rôzne výpočty, získavanie dát z</w:t>
      </w:r>
      <w:r w:rsidR="00015B00">
        <w:t xml:space="preserve"> relačnej </w:t>
      </w:r>
      <w:r w:rsidR="00847298">
        <w:t xml:space="preserve">databázy, ale aj samotný životný cyklus od zadania URL adresy do prehliadača až po zobrazenie obsahu používateľovi. Pre vývoj </w:t>
      </w:r>
      <w:proofErr w:type="spellStart"/>
      <w:r w:rsidR="00847298" w:rsidRPr="0026133A">
        <w:t>backendu</w:t>
      </w:r>
      <w:proofErr w:type="spellEnd"/>
      <w:r w:rsidR="00847298">
        <w:t xml:space="preserve"> sa používa obrovské množstvo technológií, ktoré môžu byť použité samostatne alebo ich kombináciou. </w:t>
      </w:r>
    </w:p>
    <w:p w:rsidR="0016699C" w:rsidRPr="00CA38D5" w:rsidRDefault="0016699C" w:rsidP="00AE531F">
      <w:pPr>
        <w:pStyle w:val="Nadpis2"/>
      </w:pPr>
      <w:bookmarkStart w:id="6" w:name="_Toc416395823"/>
      <w:r w:rsidRPr="00CA38D5">
        <w:t>W3C</w:t>
      </w:r>
      <w:bookmarkEnd w:id="6"/>
      <w:r w:rsidRPr="00CA38D5">
        <w:tab/>
      </w:r>
    </w:p>
    <w:p w:rsidR="0016699C" w:rsidRPr="00CA38D5" w:rsidRDefault="0016699C" w:rsidP="00CA38D5">
      <w:r w:rsidRPr="00CA38D5">
        <w:t>http://www.w3.org/standards/</w:t>
      </w:r>
    </w:p>
    <w:p w:rsidR="0016699C" w:rsidRPr="00CA38D5" w:rsidRDefault="0016699C" w:rsidP="00CA38D5">
      <w:proofErr w:type="spellStart"/>
      <w:r w:rsidRPr="00CA38D5">
        <w:t>World</w:t>
      </w:r>
      <w:proofErr w:type="spellEnd"/>
      <w:r w:rsidRPr="00CA38D5">
        <w:t xml:space="preserve"> </w:t>
      </w:r>
      <w:proofErr w:type="spellStart"/>
      <w:r w:rsidRPr="00CA38D5">
        <w:t>Wide</w:t>
      </w:r>
      <w:proofErr w:type="spellEnd"/>
      <w:r w:rsidRPr="00CA38D5">
        <w:t xml:space="preserve"> Web </w:t>
      </w:r>
      <w:proofErr w:type="spellStart"/>
      <w:r w:rsidRPr="00CA38D5">
        <w:t>Consortium</w:t>
      </w:r>
      <w:proofErr w:type="spellEnd"/>
      <w:r w:rsidRPr="00CA38D5">
        <w:t xml:space="preserve"> je medzinárodná komunita nazývaná konzorcium, produkujúca slobodné štandardy, ktoré vyvíjajú a publikujú členské organizácie. Hlavnou úlohou konzorcia je zjednotenie rôznych technológií, ktoré sú používané na internete.</w:t>
      </w:r>
    </w:p>
    <w:p w:rsidR="0016699C" w:rsidRPr="00CA38D5" w:rsidRDefault="0016699C" w:rsidP="00CA38D5">
      <w:r w:rsidRPr="00CA38D5">
        <w:t xml:space="preserve">Konzorcium vyvíja technické špecifikácie a postupy na zabezpečenie nezávislosti na prehliadačoch a iných softvérových alebo hardvérových požiadavkách. Zameriava sa  na </w:t>
      </w:r>
      <w:r w:rsidRPr="00CA38D5">
        <w:lastRenderedPageBreak/>
        <w:t>technológie, s ktorými môžeme pristupovať k webu z rôznych miest, kedykoľvek a za použitia rôznych zariadení.</w:t>
      </w:r>
    </w:p>
    <w:p w:rsidR="0016699C" w:rsidRPr="00CA38D5" w:rsidRDefault="0016699C" w:rsidP="00CA38D5">
      <w:r w:rsidRPr="00CA38D5">
        <w:t>Medzi známe štandardy ktoré zahŕňajú vytvorenie a správne zobrazenie webových stránok patria napríklad: HTML5, XHTML, XML, CSS, DOM, SVG a iné.</w:t>
      </w:r>
    </w:p>
    <w:p w:rsidR="0016699C" w:rsidRPr="00CA38D5" w:rsidRDefault="0016699C" w:rsidP="00CA38D5">
      <w:r w:rsidRPr="00CA38D5">
        <w:t xml:space="preserve">Používanie a dodržiavanie týchto štandardov je dobrovoľné. </w:t>
      </w:r>
    </w:p>
    <w:p w:rsidR="0016699C" w:rsidRPr="00CA38D5" w:rsidRDefault="0016699C" w:rsidP="00AE531F">
      <w:pPr>
        <w:pStyle w:val="Nadpis3"/>
      </w:pPr>
      <w:bookmarkStart w:id="7" w:name="_Toc416395824"/>
      <w:r w:rsidRPr="00CA38D5">
        <w:t>HTML</w:t>
      </w:r>
      <w:bookmarkEnd w:id="7"/>
    </w:p>
    <w:p w:rsidR="0016699C" w:rsidRPr="00CA38D5" w:rsidRDefault="0016699C" w:rsidP="00CA38D5">
      <w:r w:rsidRPr="00CA38D5">
        <w:t>http://www.w3schools.com/html</w:t>
      </w:r>
    </w:p>
    <w:p w:rsidR="0016699C" w:rsidRPr="00CA38D5" w:rsidRDefault="0016699C" w:rsidP="00CA38D5">
      <w:r w:rsidRPr="00CA38D5">
        <w:t>http://www.w3.org/standards/webdesign/htmlcss</w:t>
      </w:r>
    </w:p>
    <w:p w:rsidR="006801C4" w:rsidRDefault="0016699C" w:rsidP="00B02F72">
      <w:proofErr w:type="spellStart"/>
      <w:r w:rsidRPr="00CA38D5">
        <w:t>HyperText</w:t>
      </w:r>
      <w:proofErr w:type="spellEnd"/>
      <w:r w:rsidRPr="00CA38D5">
        <w:t xml:space="preserve"> </w:t>
      </w:r>
      <w:proofErr w:type="spellStart"/>
      <w:r w:rsidRPr="00CA38D5">
        <w:t>Markup</w:t>
      </w:r>
      <w:proofErr w:type="spellEnd"/>
      <w:r w:rsidRPr="00CA38D5">
        <w:t xml:space="preserve"> </w:t>
      </w:r>
      <w:proofErr w:type="spellStart"/>
      <w:r w:rsidRPr="00CA38D5">
        <w:t>Language</w:t>
      </w:r>
      <w:proofErr w:type="spellEnd"/>
      <w:r w:rsidRPr="00CA38D5">
        <w:t xml:space="preserve"> je základný značkovací jazyk, popisujúci webové stránky, respektíve webové dokumenty. Pomocou </w:t>
      </w:r>
      <w:r w:rsidR="00B02F72" w:rsidRPr="0026133A">
        <w:t>html</w:t>
      </w:r>
      <w:r w:rsidRPr="00CA38D5">
        <w:t xml:space="preserve"> popisujeme štruktúru stránky. Značkovací jazyk je súbor značkovacích </w:t>
      </w:r>
      <w:proofErr w:type="spellStart"/>
      <w:r w:rsidRPr="00CA38D5">
        <w:t>tagov</w:t>
      </w:r>
      <w:proofErr w:type="spellEnd"/>
      <w:r w:rsidRPr="00CA38D5">
        <w:t xml:space="preserve">, respektíve značiek.  Každý </w:t>
      </w:r>
      <w:r w:rsidR="00B02F72" w:rsidRPr="0026133A">
        <w:t>html</w:t>
      </w:r>
      <w:r w:rsidRPr="00CA38D5">
        <w:t xml:space="preserve"> </w:t>
      </w:r>
      <w:proofErr w:type="spellStart"/>
      <w:r w:rsidRPr="00CA38D5">
        <w:t>tag</w:t>
      </w:r>
      <w:proofErr w:type="spellEnd"/>
      <w:r w:rsidRPr="00CA38D5">
        <w:t xml:space="preserve"> popisuje odlišnú časť obsahu webového dokumentu. Použitým týchto </w:t>
      </w:r>
      <w:proofErr w:type="spellStart"/>
      <w:r w:rsidRPr="00CA38D5">
        <w:t>tagov</w:t>
      </w:r>
      <w:proofErr w:type="spellEnd"/>
      <w:r w:rsidRPr="00CA38D5">
        <w:t xml:space="preserve"> môže webový prehliadač rozoznať a zobraziť správne časti dokumentu. Každý </w:t>
      </w:r>
      <w:proofErr w:type="spellStart"/>
      <w:r w:rsidRPr="00CA38D5">
        <w:t>tag</w:t>
      </w:r>
      <w:proofErr w:type="spellEnd"/>
      <w:r w:rsidRPr="00CA38D5">
        <w:t xml:space="preserve"> je určený svojím preddefinovaným názvom a je ohraniče</w:t>
      </w:r>
      <w:r w:rsidR="00B02F72">
        <w:t xml:space="preserve">ný lomenými zátvorkami. </w:t>
      </w:r>
      <w:proofErr w:type="spellStart"/>
      <w:r w:rsidR="00B02F72">
        <w:t>Tagy</w:t>
      </w:r>
      <w:proofErr w:type="spellEnd"/>
      <w:r w:rsidR="00B02F72">
        <w:t xml:space="preserve"> môž</w:t>
      </w:r>
      <w:r w:rsidRPr="00CA38D5">
        <w:t xml:space="preserve">u byť párové alebo nepárové. </w:t>
      </w:r>
    </w:p>
    <w:p w:rsidR="0016699C" w:rsidRDefault="0016699C" w:rsidP="00B02F72">
      <w:r w:rsidRPr="00CA38D5">
        <w:t xml:space="preserve">Pre deklaráciu </w:t>
      </w:r>
      <w:r w:rsidR="00B02F72">
        <w:t xml:space="preserve">typu dokumentu </w:t>
      </w:r>
      <w:r w:rsidR="00B02F72" w:rsidRPr="0026133A">
        <w:t>html</w:t>
      </w:r>
      <w:r w:rsidRPr="00CA38D5">
        <w:t xml:space="preserve"> sa používa </w:t>
      </w:r>
      <w:proofErr w:type="spellStart"/>
      <w:r w:rsidRPr="00CA38D5">
        <w:t>tag</w:t>
      </w:r>
      <w:proofErr w:type="spellEnd"/>
      <w:r w:rsidRPr="00CA38D5">
        <w:t xml:space="preserve"> </w:t>
      </w:r>
      <w:r w:rsidRPr="00641146">
        <w:rPr>
          <w:rStyle w:val="VloenkodChar"/>
        </w:rPr>
        <w:t>&lt;!DOCTYPE&gt;</w:t>
      </w:r>
      <w:r w:rsidR="00B02F72" w:rsidRPr="00B02F72">
        <w:t>,</w:t>
      </w:r>
      <w:r w:rsidR="00B02F72">
        <w:t xml:space="preserve"> </w:t>
      </w:r>
      <w:r w:rsidR="00B02F72" w:rsidRPr="00B02F72">
        <w:t>s</w:t>
      </w:r>
      <w:r w:rsidR="006801C4">
        <w:t>o</w:t>
      </w:r>
      <w:r w:rsidR="00B02F72">
        <w:t> špecifickým označením typu dokumentu, ktoré je odlišné v závislosti od štandardu</w:t>
      </w:r>
      <w:r w:rsidR="006801C4">
        <w:t>. Typ webového dokumentu býva</w:t>
      </w:r>
      <w:r w:rsidR="00B02F72">
        <w:t xml:space="preserve"> </w:t>
      </w:r>
      <w:r w:rsidRPr="00CA38D5">
        <w:t>umiestnený na začiatku.</w:t>
      </w:r>
      <w:r w:rsidR="00894E22" w:rsidRPr="00894E22">
        <w:t xml:space="preserve"> </w:t>
      </w:r>
      <w:r w:rsidR="00894E22">
        <w:t xml:space="preserve">Definíciou </w:t>
      </w:r>
      <w:proofErr w:type="spellStart"/>
      <w:r w:rsidR="00894E22">
        <w:t>tagu</w:t>
      </w:r>
      <w:proofErr w:type="spellEnd"/>
      <w:r w:rsidR="00894E22">
        <w:t xml:space="preserve"> </w:t>
      </w:r>
      <w:r w:rsidR="00894E22" w:rsidRPr="004B0999">
        <w:rPr>
          <w:rStyle w:val="VloenkodChar"/>
        </w:rPr>
        <w:t>&lt;html&gt;</w:t>
      </w:r>
      <w:r w:rsidR="00894E22">
        <w:t xml:space="preserve"> začína html dokument a končí </w:t>
      </w:r>
      <w:proofErr w:type="spellStart"/>
      <w:r w:rsidR="00894E22">
        <w:t>tagom</w:t>
      </w:r>
      <w:proofErr w:type="spellEnd"/>
      <w:r w:rsidR="00894E22">
        <w:t xml:space="preserve"> </w:t>
      </w:r>
      <w:r w:rsidR="00894E22" w:rsidRPr="004B0999">
        <w:rPr>
          <w:rStyle w:val="VloenkodChar"/>
        </w:rPr>
        <w:t>&lt;/html&gt;</w:t>
      </w:r>
      <w:r w:rsidR="00894E22" w:rsidRPr="008C17C9">
        <w:t>.</w:t>
      </w:r>
      <w:r w:rsidR="00894E22">
        <w:t xml:space="preserve"> Zobraziteľná časť dokumentu sa nachádza medzi </w:t>
      </w:r>
      <w:proofErr w:type="spellStart"/>
      <w:r w:rsidR="00894E22">
        <w:t>tagmi</w:t>
      </w:r>
      <w:proofErr w:type="spellEnd"/>
      <w:r w:rsidR="00894E22">
        <w:t xml:space="preserve"> </w:t>
      </w:r>
      <w:r w:rsidR="00894E22" w:rsidRPr="008C17C9">
        <w:rPr>
          <w:rStyle w:val="VloenkodChar"/>
        </w:rPr>
        <w:t>&lt;body&gt;</w:t>
      </w:r>
      <w:r w:rsidR="00894E22">
        <w:rPr>
          <w:lang w:val="en-US"/>
        </w:rPr>
        <w:t xml:space="preserve"> a </w:t>
      </w:r>
      <w:r w:rsidR="00894E22" w:rsidRPr="008C17C9">
        <w:rPr>
          <w:rStyle w:val="VloenkodChar"/>
        </w:rPr>
        <w:t>&lt;/body&gt;</w:t>
      </w:r>
      <w:r w:rsidR="00894E22" w:rsidRPr="008C17C9">
        <w:t>.</w:t>
      </w:r>
    </w:p>
    <w:p w:rsidR="004B0999" w:rsidRDefault="00641146" w:rsidP="00CA38D5">
      <w:r>
        <w:t>Obsah ohran</w:t>
      </w:r>
      <w:r w:rsidR="00B02F72">
        <w:t xml:space="preserve">ičený párovými </w:t>
      </w:r>
      <w:proofErr w:type="spellStart"/>
      <w:r w:rsidR="00B02F72">
        <w:t>tagmi</w:t>
      </w:r>
      <w:proofErr w:type="spellEnd"/>
      <w:r w:rsidR="00B02F72">
        <w:t xml:space="preserve"> rovnakého typu, spolu s týmito </w:t>
      </w:r>
      <w:proofErr w:type="spellStart"/>
      <w:r w:rsidR="00B02F72">
        <w:t>tagmi</w:t>
      </w:r>
      <w:proofErr w:type="spellEnd"/>
      <w:r w:rsidR="00B02F72">
        <w:t xml:space="preserve"> sa nazývajú </w:t>
      </w:r>
      <w:r w:rsidR="00B02F72" w:rsidRPr="0026133A">
        <w:rPr>
          <w:rStyle w:val="CudzieslovoChar"/>
        </w:rPr>
        <w:t>elementy</w:t>
      </w:r>
      <w:r w:rsidR="00B02F72">
        <w:t>. Zjednodušene element</w:t>
      </w:r>
      <w:r w:rsidR="0026133A">
        <w:t xml:space="preserve"> je všetko</w:t>
      </w:r>
      <w:r w:rsidR="00B02F72">
        <w:t xml:space="preserve"> od štartovacieho </w:t>
      </w:r>
      <w:proofErr w:type="spellStart"/>
      <w:r w:rsidR="00B02F72">
        <w:t>tagu</w:t>
      </w:r>
      <w:proofErr w:type="spellEnd"/>
      <w:r w:rsidR="00B02F72">
        <w:t xml:space="preserve"> po ukončovací </w:t>
      </w:r>
      <w:proofErr w:type="spellStart"/>
      <w:r w:rsidR="00B02F72">
        <w:t>tag</w:t>
      </w:r>
      <w:proofErr w:type="spellEnd"/>
      <w:r w:rsidR="00B02F72">
        <w:t>.</w:t>
      </w:r>
      <w:r w:rsidR="0026133A">
        <w:t xml:space="preserve"> Elementy sa môžu do seba vnárať, respektíve dediť. Znamená to že elementy môžu obsahovať iné elementy.</w:t>
      </w:r>
      <w:r w:rsidR="004B0999">
        <w:t xml:space="preserve"> Html elementy neobsahujúce žiadny obsah sa nazývajú </w:t>
      </w:r>
      <w:r w:rsidR="004B0999" w:rsidRPr="004B0999">
        <w:rPr>
          <w:rStyle w:val="CudzieslovoChar"/>
        </w:rPr>
        <w:t>prázdne elementy</w:t>
      </w:r>
      <w:r w:rsidR="004B0999">
        <w:t xml:space="preserve"> a nemajú ani ukončovací </w:t>
      </w:r>
      <w:proofErr w:type="spellStart"/>
      <w:r w:rsidR="004B0999">
        <w:t>tag</w:t>
      </w:r>
      <w:proofErr w:type="spellEnd"/>
      <w:r w:rsidR="004B0999">
        <w:t>.</w:t>
      </w:r>
      <w:r w:rsidR="00722A1E">
        <w:t xml:space="preserve"> Elementy môžeme rozdeliť do dvoch základných skupín:</w:t>
      </w:r>
    </w:p>
    <w:p w:rsidR="00722A1E" w:rsidRDefault="00722A1E" w:rsidP="00722A1E">
      <w:pPr>
        <w:pStyle w:val="Odsekzoznamu"/>
        <w:numPr>
          <w:ilvl w:val="0"/>
          <w:numId w:val="11"/>
        </w:numPr>
      </w:pPr>
      <w:r>
        <w:t xml:space="preserve">Blokové elementy </w:t>
      </w:r>
      <w:r w:rsidR="00894E22">
        <w:t>–</w:t>
      </w:r>
      <w:r>
        <w:t xml:space="preserve"> zobrazujú sa ako blok, to znamená, že zaberajú celú šírku nadradeného elementu. Vložením viacerých blokových elementov sa zobrazia pod sebou.</w:t>
      </w:r>
    </w:p>
    <w:p w:rsidR="00722A1E" w:rsidRDefault="00722A1E" w:rsidP="00722A1E">
      <w:pPr>
        <w:pStyle w:val="Odsekzoznamu"/>
        <w:numPr>
          <w:ilvl w:val="0"/>
          <w:numId w:val="11"/>
        </w:numPr>
      </w:pPr>
      <w:proofErr w:type="spellStart"/>
      <w:r>
        <w:lastRenderedPageBreak/>
        <w:t>Inline</w:t>
      </w:r>
      <w:proofErr w:type="spellEnd"/>
      <w:r>
        <w:t xml:space="preserve"> elementy </w:t>
      </w:r>
      <w:r w:rsidR="00894E22">
        <w:t>– sú elementy, ktoré zaberajú šírku svojho obsahu. Ak vložíme viac takýchto elementov a ich spoločná šírka sa zmestí do jedného riadku, aj sa tak zobrazia.</w:t>
      </w:r>
    </w:p>
    <w:p w:rsidR="00722A1E" w:rsidRPr="008C17C9" w:rsidRDefault="00722A1E" w:rsidP="008C17C9">
      <w:r>
        <w:t xml:space="preserve">Html elementy môžu obsahovať </w:t>
      </w:r>
      <w:r w:rsidRPr="00722A1E">
        <w:rPr>
          <w:rStyle w:val="CudzieslovoChar"/>
        </w:rPr>
        <w:t>atribúty</w:t>
      </w:r>
      <w:r>
        <w:t xml:space="preserve">, ktoré poskytujú rozširujúce informácie o elemente. Atribúty vždy obsahujú iba začiatočné </w:t>
      </w:r>
      <w:proofErr w:type="spellStart"/>
      <w:r>
        <w:t>tagy</w:t>
      </w:r>
      <w:proofErr w:type="spellEnd"/>
      <w:r>
        <w:t xml:space="preserve"> a majú tvar </w:t>
      </w:r>
      <w:proofErr w:type="spellStart"/>
      <w:r w:rsidRPr="00722A1E">
        <w:rPr>
          <w:rStyle w:val="VloenkodChar"/>
        </w:rPr>
        <w:t>nazov_atributu=“hotnota_atributu</w:t>
      </w:r>
      <w:proofErr w:type="spellEnd"/>
      <w:r w:rsidRPr="00722A1E">
        <w:rPr>
          <w:rStyle w:val="VloenkodChar"/>
        </w:rPr>
        <w:t>“</w:t>
      </w:r>
      <w:r>
        <w:t xml:space="preserve"> . Každé elementy, majú vlastné atribúty a majú špecifický význam.</w:t>
      </w:r>
    </w:p>
    <w:p w:rsidR="0016699C" w:rsidRPr="00CA38D5" w:rsidRDefault="0016699C" w:rsidP="00AE531F">
      <w:pPr>
        <w:pStyle w:val="Nadpis3"/>
      </w:pPr>
      <w:bookmarkStart w:id="8" w:name="_Toc416395825"/>
      <w:r w:rsidRPr="00CA38D5">
        <w:t>XHTML</w:t>
      </w:r>
      <w:bookmarkEnd w:id="8"/>
    </w:p>
    <w:p w:rsidR="0016699C" w:rsidRPr="00CA38D5" w:rsidRDefault="0016699C" w:rsidP="00CA38D5">
      <w:r w:rsidRPr="00CA38D5">
        <w:t>http://www.w3schools.com/html/html_xhtml.asp</w:t>
      </w:r>
    </w:p>
    <w:p w:rsidR="0016699C" w:rsidRPr="00CA38D5" w:rsidRDefault="0016699C" w:rsidP="00CA38D5">
      <w:proofErr w:type="spellStart"/>
      <w:r w:rsidRPr="00CA38D5">
        <w:t>Extensible</w:t>
      </w:r>
      <w:proofErr w:type="spellEnd"/>
      <w:r w:rsidRPr="00CA38D5">
        <w:t xml:space="preserve"> </w:t>
      </w:r>
      <w:proofErr w:type="spellStart"/>
      <w:r w:rsidRPr="00CA38D5">
        <w:t>HyperText</w:t>
      </w:r>
      <w:proofErr w:type="spellEnd"/>
      <w:r w:rsidRPr="00CA38D5">
        <w:t xml:space="preserve"> Markou </w:t>
      </w:r>
      <w:proofErr w:type="spellStart"/>
      <w:r w:rsidRPr="00CA38D5">
        <w:t>Language</w:t>
      </w:r>
      <w:proofErr w:type="spellEnd"/>
      <w:r w:rsidRPr="00CA38D5">
        <w:t xml:space="preserve"> je skoro identický ako HTML. Syntax XHTML zavádza prísnejšie pravidlá pre štruktúru webového do</w:t>
      </w:r>
      <w:r w:rsidR="00641146">
        <w:t>kumentu a je založená na syntaxi</w:t>
      </w:r>
      <w:r w:rsidRPr="00CA38D5">
        <w:t xml:space="preserve"> XML. Takýto dokument môžeme jednoducho rozšíriť o novú značku alebo atribút. Pre deklaráciu XHTML je povinné uviesť </w:t>
      </w:r>
      <w:proofErr w:type="spellStart"/>
      <w:r w:rsidRPr="00CA38D5">
        <w:t>tag</w:t>
      </w:r>
      <w:proofErr w:type="spellEnd"/>
      <w:r w:rsidRPr="00CA38D5">
        <w:t xml:space="preserve"> </w:t>
      </w:r>
      <w:r w:rsidRPr="00641146">
        <w:rPr>
          <w:rStyle w:val="VloenkodChar"/>
        </w:rPr>
        <w:t>&lt;!DOCTYPE&gt;</w:t>
      </w:r>
      <w:r w:rsidRPr="00CA38D5">
        <w:t xml:space="preserve"> v prvom riadku webového dokumentu. Používanie jednotlivých </w:t>
      </w:r>
      <w:proofErr w:type="spellStart"/>
      <w:r w:rsidRPr="00CA38D5">
        <w:t>tagov</w:t>
      </w:r>
      <w:proofErr w:type="spellEnd"/>
      <w:r w:rsidRPr="00CA38D5">
        <w:t xml:space="preserve"> je prísne definované nasledujúcimi predpismi: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proofErr w:type="spellStart"/>
      <w:r w:rsidRPr="00CA38D5">
        <w:t>tagy</w:t>
      </w:r>
      <w:proofErr w:type="spellEnd"/>
      <w:r w:rsidRPr="00CA38D5">
        <w:t xml:space="preserve"> </w:t>
      </w:r>
      <w:r w:rsidRPr="00641146">
        <w:rPr>
          <w:rStyle w:val="VloenkodChar"/>
        </w:rPr>
        <w:t>&lt;html&gt;</w:t>
      </w:r>
      <w:r w:rsidRPr="00CA38D5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head</w:t>
      </w:r>
      <w:proofErr w:type="spellEnd"/>
      <w:r w:rsidRPr="00641146">
        <w:rPr>
          <w:rStyle w:val="VloenkodChar"/>
        </w:rPr>
        <w:t>&gt;</w:t>
      </w:r>
      <w:r w:rsidRPr="00CA38D5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title</w:t>
      </w:r>
      <w:proofErr w:type="spellEnd"/>
      <w:r w:rsidRPr="00641146">
        <w:rPr>
          <w:rStyle w:val="VloenkodChar"/>
        </w:rPr>
        <w:t xml:space="preserve">&gt; </w:t>
      </w:r>
      <w:r w:rsidRPr="00CA38D5">
        <w:t xml:space="preserve">a </w:t>
      </w:r>
      <w:r w:rsidRPr="00641146">
        <w:rPr>
          <w:rStyle w:val="VloenkodChar"/>
        </w:rPr>
        <w:t>&lt;body&gt;</w:t>
      </w:r>
      <w:r w:rsidRPr="00CA38D5">
        <w:t>, sú povinné a musí ich obsahovať každý webový dokument.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 xml:space="preserve">všetky </w:t>
      </w:r>
      <w:proofErr w:type="spellStart"/>
      <w:r w:rsidRPr="00CA38D5">
        <w:t>tagy</w:t>
      </w:r>
      <w:proofErr w:type="spellEnd"/>
      <w:r w:rsidRPr="00CA38D5">
        <w:t xml:space="preserve"> musia byť párové, to znamená že musia mať začiatočný a ukončovací </w:t>
      </w:r>
      <w:proofErr w:type="spellStart"/>
      <w:r w:rsidRPr="00CA38D5">
        <w:t>tag</w:t>
      </w:r>
      <w:proofErr w:type="spellEnd"/>
      <w:r w:rsidRPr="00CA38D5">
        <w:t>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 xml:space="preserve">žiadny </w:t>
      </w:r>
      <w:proofErr w:type="spellStart"/>
      <w:r w:rsidRPr="00CA38D5">
        <w:t>tag</w:t>
      </w:r>
      <w:proofErr w:type="spellEnd"/>
      <w:r w:rsidRPr="00CA38D5">
        <w:t xml:space="preserve"> nemôže byť ukončený skôr ako jeho detský </w:t>
      </w:r>
      <w:proofErr w:type="spellStart"/>
      <w:r w:rsidRPr="00CA38D5">
        <w:t>tag</w:t>
      </w:r>
      <w:proofErr w:type="spellEnd"/>
      <w:r w:rsidRPr="00CA38D5">
        <w:t>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 xml:space="preserve">všetky </w:t>
      </w:r>
      <w:proofErr w:type="spellStart"/>
      <w:r w:rsidRPr="00CA38D5">
        <w:t>tagy</w:t>
      </w:r>
      <w:proofErr w:type="spellEnd"/>
      <w:r w:rsidRPr="00CA38D5">
        <w:t xml:space="preserve"> a ich atribúty musia byť písané malým písmom.</w:t>
      </w:r>
    </w:p>
    <w:p w:rsidR="0016699C" w:rsidRPr="00CA38D5" w:rsidRDefault="0016699C" w:rsidP="00B02F72">
      <w:pPr>
        <w:pStyle w:val="Odsekzoznamu"/>
        <w:numPr>
          <w:ilvl w:val="0"/>
          <w:numId w:val="10"/>
        </w:numPr>
      </w:pPr>
      <w:r w:rsidRPr="00CA38D5">
        <w:t>všetky atribúty musia byť v úvodzovkách.</w:t>
      </w:r>
    </w:p>
    <w:p w:rsidR="0016699C" w:rsidRDefault="0016699C" w:rsidP="00AE531F">
      <w:pPr>
        <w:pStyle w:val="Nadpis3"/>
      </w:pPr>
      <w:bookmarkStart w:id="9" w:name="_Toc416395826"/>
      <w:r w:rsidRPr="00CA38D5">
        <w:t>HTML 5</w:t>
      </w:r>
      <w:bookmarkEnd w:id="9"/>
    </w:p>
    <w:p w:rsidR="00E76F82" w:rsidRPr="00E76F82" w:rsidRDefault="00E76F82" w:rsidP="00E76F82">
      <w:r w:rsidRPr="00E76F82">
        <w:t>http://www.w3.org/TR/html5/</w:t>
      </w:r>
    </w:p>
    <w:p w:rsidR="00E76F82" w:rsidRDefault="004E134F" w:rsidP="00E76F82">
      <w:r>
        <w:t xml:space="preserve">Táto špecifikácia je piatou verziu základnej revízie jadra jazyka </w:t>
      </w:r>
      <w:r w:rsidRPr="00722A1E">
        <w:t>html</w:t>
      </w:r>
      <w:r>
        <w:rPr>
          <w:i/>
        </w:rPr>
        <w:t xml:space="preserve"> </w:t>
      </w:r>
      <w:r>
        <w:t xml:space="preserve">služby </w:t>
      </w:r>
      <w:proofErr w:type="spellStart"/>
      <w:r w:rsidRPr="00722A1E">
        <w:t>www</w:t>
      </w:r>
      <w:proofErr w:type="spellEnd"/>
      <w:r>
        <w:t xml:space="preserve">. V tejto verzii sú zavedené nové vymoženosti na pomoc vývojárom webových aplikácií. Sú zavedené nové </w:t>
      </w:r>
      <w:r w:rsidR="00B17C92">
        <w:t>elementy</w:t>
      </w:r>
      <w:r>
        <w:t xml:space="preserve"> na základe výskumu praktík, ktoré používajú vývojári. Vo verzii </w:t>
      </w:r>
      <w:r w:rsidRPr="004E134F">
        <w:rPr>
          <w:i/>
        </w:rPr>
        <w:t>HTML5</w:t>
      </w:r>
      <w:r>
        <w:t xml:space="preserve"> sú uprave</w:t>
      </w:r>
      <w:r w:rsidR="00D35039">
        <w:t xml:space="preserve">né niektoré zo základných </w:t>
      </w:r>
      <w:proofErr w:type="spellStart"/>
      <w:r w:rsidR="00D35039">
        <w:t>tagov</w:t>
      </w:r>
      <w:proofErr w:type="spellEnd"/>
      <w:r w:rsidR="006801C4">
        <w:t xml:space="preserve"> a elementov</w:t>
      </w:r>
      <w:r w:rsidR="00D35039">
        <w:t xml:space="preserve"> pre jednoduchšie používanie</w:t>
      </w:r>
      <w:r w:rsidR="006801C4">
        <w:t>.</w:t>
      </w:r>
      <w:r w:rsidR="00B17C92">
        <w:t xml:space="preserve"> </w:t>
      </w:r>
      <w:r w:rsidR="006801C4">
        <w:t>Nová verzia sa taktiež nevyhla odstránením zastaraných elementov</w:t>
      </w:r>
      <w:r w:rsidR="00D35039">
        <w:t>.</w:t>
      </w:r>
    </w:p>
    <w:p w:rsidR="00D35039" w:rsidRDefault="00D35039" w:rsidP="00641146">
      <w:r w:rsidRPr="00B02F72">
        <w:lastRenderedPageBreak/>
        <w:t xml:space="preserve">Prvotné zmeny sa týkajú </w:t>
      </w:r>
      <w:proofErr w:type="spellStart"/>
      <w:r w:rsidRPr="00B02F72">
        <w:t>tagu</w:t>
      </w:r>
      <w:proofErr w:type="spellEnd"/>
      <w:r w:rsidRPr="00B02F72">
        <w:t>, slúžiaceho na deklaráciu samotného štandardu HTML5. Touto zmenou je jeho najjednoduchšia možná forma</w:t>
      </w:r>
      <w:r>
        <w:t xml:space="preserve">, </w:t>
      </w:r>
      <w:r w:rsidRPr="00641146">
        <w:rPr>
          <w:rStyle w:val="VloenkodChar"/>
        </w:rPr>
        <w:t>&lt;! DOCTYPE html&gt;</w:t>
      </w:r>
      <w:r>
        <w:t xml:space="preserve">. </w:t>
      </w:r>
      <w:proofErr w:type="spellStart"/>
      <w:r w:rsidRPr="00B02F72">
        <w:t>Tag</w:t>
      </w:r>
      <w:proofErr w:type="spellEnd"/>
      <w:r w:rsidRPr="00B02F72">
        <w:t xml:space="preserve"> na definovanie znakového kó</w:t>
      </w:r>
      <w:r w:rsidR="00DC2321">
        <w:t>dovania je tiež veľmi jednoduchý</w:t>
      </w:r>
      <w:r w:rsidRPr="00B02F72">
        <w:t>, píšeme ho v tvare</w:t>
      </w:r>
      <w:r>
        <w:t xml:space="preserve">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meta</w:t>
      </w:r>
      <w:proofErr w:type="spellEnd"/>
      <w:r w:rsidRPr="00641146">
        <w:rPr>
          <w:rStyle w:val="VloenkodChar"/>
        </w:rPr>
        <w:t xml:space="preserve"> charset=”UTF-8”&gt;</w:t>
      </w:r>
      <w:r>
        <w:t>.</w:t>
      </w:r>
    </w:p>
    <w:p w:rsidR="00D35039" w:rsidRDefault="00DC2321" w:rsidP="00E76F82">
      <w:r>
        <w:t>Niektoré n</w:t>
      </w:r>
      <w:r w:rsidR="00D35039">
        <w:t>ajzaujímavejši</w:t>
      </w:r>
      <w:r w:rsidR="00641146">
        <w:t xml:space="preserve">e pridané </w:t>
      </w:r>
      <w:r w:rsidR="00B02F72">
        <w:t>elementy</w:t>
      </w:r>
      <w:r w:rsidR="00641146">
        <w:t xml:space="preserve"> v tejto verzii ht</w:t>
      </w:r>
      <w:r w:rsidR="00D35039">
        <w:t>ml sú nasledovné:</w:t>
      </w:r>
    </w:p>
    <w:p w:rsidR="00D35039" w:rsidRDefault="00D35039" w:rsidP="00641146">
      <w:pPr>
        <w:pStyle w:val="Odsekzoznamu"/>
        <w:numPr>
          <w:ilvl w:val="0"/>
          <w:numId w:val="6"/>
        </w:numPr>
        <w:rPr>
          <w:rStyle w:val="VloenkodChar"/>
          <w:rFonts w:ascii="Times New Roman" w:hAnsi="Times New Roman"/>
        </w:rPr>
      </w:pPr>
      <w:r w:rsidRPr="00641146">
        <w:t xml:space="preserve">Elementy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header</w:t>
      </w:r>
      <w:proofErr w:type="spellEnd"/>
      <w:r w:rsidRPr="00641146">
        <w:rPr>
          <w:rStyle w:val="VloenkodChar"/>
        </w:rPr>
        <w:t>&gt;</w:t>
      </w:r>
      <w:r w:rsidRPr="00641146">
        <w:t xml:space="preserve">, </w:t>
      </w:r>
      <w:r w:rsidR="0026133A" w:rsidRPr="00641146">
        <w:rPr>
          <w:rStyle w:val="VloenkodChar"/>
        </w:rPr>
        <w:t>&lt;</w:t>
      </w:r>
      <w:proofErr w:type="spellStart"/>
      <w:r w:rsidR="0026133A" w:rsidRPr="00641146">
        <w:rPr>
          <w:rStyle w:val="VloenkodChar"/>
        </w:rPr>
        <w:t>section</w:t>
      </w:r>
      <w:proofErr w:type="spellEnd"/>
      <w:r w:rsidR="0026133A" w:rsidRPr="00641146">
        <w:rPr>
          <w:rStyle w:val="VloenkodChar"/>
        </w:rPr>
        <w:t>&gt;</w:t>
      </w:r>
      <w:r w:rsidR="0026133A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footer</w:t>
      </w:r>
      <w:proofErr w:type="spellEnd"/>
      <w:r w:rsidRPr="00641146">
        <w:rPr>
          <w:rStyle w:val="VloenkodChar"/>
        </w:rPr>
        <w:t>&gt;</w:t>
      </w:r>
      <w:r w:rsidRPr="00641146">
        <w:t xml:space="preserve">, </w:t>
      </w:r>
      <w:r w:rsidRPr="00641146">
        <w:rPr>
          <w:rStyle w:val="VloenkodChar"/>
        </w:rPr>
        <w:t>&lt;</w:t>
      </w:r>
      <w:proofErr w:type="spellStart"/>
      <w:r w:rsidRPr="00641146">
        <w:rPr>
          <w:rStyle w:val="VloenkodChar"/>
        </w:rPr>
        <w:t>article</w:t>
      </w:r>
      <w:proofErr w:type="spellEnd"/>
      <w:r w:rsidRPr="00641146">
        <w:rPr>
          <w:rStyle w:val="VloenkodChar"/>
        </w:rPr>
        <w:t>&gt;</w:t>
      </w:r>
      <w:r w:rsidR="0026133A" w:rsidRPr="00641146">
        <w:t xml:space="preserve">, </w:t>
      </w:r>
      <w:r w:rsidR="0026133A" w:rsidRPr="00641146">
        <w:rPr>
          <w:rStyle w:val="VloenkodChar"/>
        </w:rPr>
        <w:t>&lt;</w:t>
      </w:r>
      <w:proofErr w:type="spellStart"/>
      <w:r w:rsidR="0026133A">
        <w:rPr>
          <w:rStyle w:val="VloenkodChar"/>
        </w:rPr>
        <w:t>nav</w:t>
      </w:r>
      <w:proofErr w:type="spellEnd"/>
      <w:r w:rsidR="0026133A" w:rsidRPr="00641146">
        <w:rPr>
          <w:rStyle w:val="VloenkodChar"/>
        </w:rPr>
        <w:t>&gt;</w:t>
      </w:r>
      <w:r w:rsidR="0026133A" w:rsidRPr="00641146">
        <w:t xml:space="preserve">, </w:t>
      </w:r>
      <w:r w:rsidR="00DC2321">
        <w:t xml:space="preserve">a </w:t>
      </w:r>
      <w:r w:rsidR="0026133A" w:rsidRPr="00641146">
        <w:rPr>
          <w:rStyle w:val="VloenkodChar"/>
        </w:rPr>
        <w:t>&lt;</w:t>
      </w:r>
      <w:proofErr w:type="spellStart"/>
      <w:r w:rsidR="0026133A">
        <w:rPr>
          <w:rStyle w:val="VloenkodChar"/>
        </w:rPr>
        <w:t>main</w:t>
      </w:r>
      <w:proofErr w:type="spellEnd"/>
      <w:r w:rsidR="0026133A" w:rsidRPr="00641146">
        <w:rPr>
          <w:rStyle w:val="VloenkodChar"/>
        </w:rPr>
        <w:t>&gt;</w:t>
      </w:r>
      <w:r w:rsidR="0026133A">
        <w:t>. Všetky tieto elementy sú blokové elementy.</w:t>
      </w:r>
    </w:p>
    <w:p w:rsidR="00641146" w:rsidRDefault="00641146" w:rsidP="00641146">
      <w:pPr>
        <w:pStyle w:val="Odsekzoznamu"/>
        <w:numPr>
          <w:ilvl w:val="0"/>
          <w:numId w:val="6"/>
        </w:numPr>
        <w:rPr>
          <w:rStyle w:val="VloenkodChar"/>
          <w:rFonts w:ascii="Times New Roman" w:hAnsi="Times New Roman"/>
        </w:rPr>
      </w:pPr>
      <w:r>
        <w:rPr>
          <w:rStyle w:val="VloenkodChar"/>
          <w:rFonts w:ascii="Times New Roman" w:hAnsi="Times New Roman"/>
        </w:rPr>
        <w:t xml:space="preserve">Atribúty pre ovládanie formulárových prvkov </w:t>
      </w:r>
      <w:proofErr w:type="spellStart"/>
      <w:r w:rsidRPr="00B17C92">
        <w:rPr>
          <w:rStyle w:val="VloenkodChar"/>
        </w:rPr>
        <w:t>number</w:t>
      </w:r>
      <w:proofErr w:type="spellEnd"/>
      <w:r>
        <w:rPr>
          <w:rStyle w:val="VloenkodChar"/>
          <w:rFonts w:ascii="Times New Roman" w:hAnsi="Times New Roman"/>
        </w:rPr>
        <w:t xml:space="preserve">, </w:t>
      </w:r>
      <w:proofErr w:type="spellStart"/>
      <w:r w:rsidRPr="00B17C92">
        <w:rPr>
          <w:rStyle w:val="VloenkodChar"/>
        </w:rPr>
        <w:t>date</w:t>
      </w:r>
      <w:proofErr w:type="spellEnd"/>
      <w:r>
        <w:rPr>
          <w:rStyle w:val="VloenkodChar"/>
          <w:rFonts w:ascii="Times New Roman" w:hAnsi="Times New Roman"/>
        </w:rPr>
        <w:t xml:space="preserve">, </w:t>
      </w:r>
      <w:proofErr w:type="spellStart"/>
      <w:r w:rsidRPr="00B17C92">
        <w:rPr>
          <w:rStyle w:val="VloenkodChar"/>
        </w:rPr>
        <w:t>time</w:t>
      </w:r>
      <w:proofErr w:type="spellEnd"/>
      <w:r>
        <w:rPr>
          <w:rStyle w:val="VloenkodChar"/>
          <w:rFonts w:ascii="Times New Roman" w:hAnsi="Times New Roman"/>
        </w:rPr>
        <w:t xml:space="preserve">, </w:t>
      </w:r>
      <w:proofErr w:type="spellStart"/>
      <w:r w:rsidRPr="00B17C92">
        <w:rPr>
          <w:rStyle w:val="VloenkodChar"/>
        </w:rPr>
        <w:t>calendar</w:t>
      </w:r>
      <w:proofErr w:type="spellEnd"/>
      <w:r>
        <w:rPr>
          <w:rStyle w:val="VloenkodChar"/>
          <w:rFonts w:ascii="Times New Roman" w:hAnsi="Times New Roman"/>
        </w:rPr>
        <w:t>, a</w:t>
      </w:r>
      <w:r w:rsidR="00DC2321">
        <w:rPr>
          <w:rStyle w:val="VloenkodChar"/>
          <w:rFonts w:ascii="Times New Roman" w:hAnsi="Times New Roman"/>
        </w:rPr>
        <w:t> </w:t>
      </w:r>
      <w:proofErr w:type="spellStart"/>
      <w:r w:rsidRPr="00B17C92">
        <w:rPr>
          <w:rStyle w:val="VloenkodChar"/>
        </w:rPr>
        <w:t>range</w:t>
      </w:r>
      <w:proofErr w:type="spellEnd"/>
      <w:r w:rsidR="00DC2321">
        <w:rPr>
          <w:rStyle w:val="VloenkodChar"/>
          <w:rFonts w:ascii="Times New Roman" w:hAnsi="Times New Roman"/>
        </w:rPr>
        <w:t>.</w:t>
      </w:r>
    </w:p>
    <w:p w:rsidR="00641146" w:rsidRPr="00B17C92" w:rsidRDefault="00641146" w:rsidP="00641146">
      <w:pPr>
        <w:pStyle w:val="Odsekzoznamu"/>
        <w:numPr>
          <w:ilvl w:val="0"/>
          <w:numId w:val="6"/>
        </w:numPr>
        <w:rPr>
          <w:rStyle w:val="VloenkodChar"/>
          <w:rFonts w:ascii="Times New Roman" w:hAnsi="Times New Roman"/>
        </w:rPr>
      </w:pPr>
      <w:r>
        <w:rPr>
          <w:rStyle w:val="VloenkodChar"/>
          <w:rFonts w:ascii="Times New Roman" w:hAnsi="Times New Roman"/>
        </w:rPr>
        <w:t xml:space="preserve">Grafické </w:t>
      </w:r>
      <w:r w:rsidR="00B17C92">
        <w:rPr>
          <w:rStyle w:val="VloenkodChar"/>
          <w:rFonts w:ascii="Times New Roman" w:hAnsi="Times New Roman"/>
        </w:rPr>
        <w:t xml:space="preserve">elementy </w:t>
      </w:r>
      <w:r w:rsidR="00B17C92" w:rsidRPr="00B17C92">
        <w:rPr>
          <w:rStyle w:val="VloenkodChar"/>
        </w:rPr>
        <w:t>&lt;</w:t>
      </w:r>
      <w:proofErr w:type="spellStart"/>
      <w:r w:rsidR="00B17C92" w:rsidRPr="00B17C92">
        <w:rPr>
          <w:rStyle w:val="VloenkodChar"/>
        </w:rPr>
        <w:t>svg</w:t>
      </w:r>
      <w:proofErr w:type="spellEnd"/>
      <w:r w:rsidR="00B17C92" w:rsidRPr="00B17C92">
        <w:rPr>
          <w:rStyle w:val="VloenkodChar"/>
        </w:rPr>
        <w:t>&gt;</w:t>
      </w:r>
      <w:r w:rsidR="00B17C92">
        <w:rPr>
          <w:rStyle w:val="VloenkodChar"/>
          <w:rFonts w:ascii="Times New Roman" w:hAnsi="Times New Roman"/>
          <w:lang w:val="en-US"/>
        </w:rPr>
        <w:t xml:space="preserve"> a </w:t>
      </w:r>
      <w:r w:rsidR="00DC2321">
        <w:rPr>
          <w:rStyle w:val="VloenkodChar"/>
        </w:rPr>
        <w:t>&lt;</w:t>
      </w:r>
      <w:proofErr w:type="spellStart"/>
      <w:r w:rsidR="00DC2321">
        <w:rPr>
          <w:rStyle w:val="VloenkodChar"/>
        </w:rPr>
        <w:t>canvas</w:t>
      </w:r>
      <w:proofErr w:type="spellEnd"/>
      <w:r w:rsidR="00DC2321">
        <w:rPr>
          <w:rStyle w:val="VloenkodChar"/>
        </w:rPr>
        <w:t>&gt;.</w:t>
      </w:r>
    </w:p>
    <w:p w:rsidR="00B17C92" w:rsidRPr="00641146" w:rsidRDefault="00B17C92" w:rsidP="00641146">
      <w:pPr>
        <w:pStyle w:val="Odsekzoznamu"/>
        <w:numPr>
          <w:ilvl w:val="0"/>
          <w:numId w:val="6"/>
        </w:numPr>
      </w:pPr>
      <w:r>
        <w:t xml:space="preserve">Elementy pre podporu </w:t>
      </w:r>
      <w:proofErr w:type="spellStart"/>
      <w:r>
        <w:t>mutimedií</w:t>
      </w:r>
      <w:proofErr w:type="spellEnd"/>
      <w:r>
        <w:t xml:space="preserve"> </w:t>
      </w:r>
      <w:r w:rsidRPr="00B17C92">
        <w:rPr>
          <w:rStyle w:val="VloenkodChar"/>
        </w:rPr>
        <w:t>&lt;audio&gt;</w:t>
      </w:r>
      <w:r>
        <w:rPr>
          <w:lang w:val="en-US"/>
        </w:rPr>
        <w:t xml:space="preserve"> a </w:t>
      </w:r>
      <w:r w:rsidRPr="00B17C92">
        <w:rPr>
          <w:rStyle w:val="VloenkodChar"/>
        </w:rPr>
        <w:t>&lt;video&gt;</w:t>
      </w:r>
      <w:r>
        <w:rPr>
          <w:rStyle w:val="VloenkodChar"/>
        </w:rPr>
        <w:t>.</w:t>
      </w:r>
    </w:p>
    <w:p w:rsidR="004E134F" w:rsidRPr="004E134F" w:rsidRDefault="00B17C92" w:rsidP="00E76F82">
      <w:r>
        <w:t>Všetky moderné</w:t>
      </w:r>
      <w:r w:rsidR="0026133A">
        <w:t xml:space="preserve"> webové</w:t>
      </w:r>
      <w:r>
        <w:t xml:space="preserve"> prehliadače podporujú verziu </w:t>
      </w:r>
      <w:r w:rsidRPr="00B17C92">
        <w:rPr>
          <w:rStyle w:val="CudzieslovoChar"/>
        </w:rPr>
        <w:t>html5</w:t>
      </w:r>
      <w:r w:rsidR="0026133A">
        <w:t xml:space="preserve">. Každý webový prehliadač, či už starý alebo nový, spracúva neznáme elementy ako </w:t>
      </w:r>
      <w:proofErr w:type="spellStart"/>
      <w:r w:rsidR="0026133A">
        <w:t>inline</w:t>
      </w:r>
      <w:proofErr w:type="spellEnd"/>
      <w:r w:rsidR="0026133A">
        <w:t xml:space="preserve"> elementy.</w:t>
      </w:r>
    </w:p>
    <w:p w:rsidR="00AE559B" w:rsidRDefault="00AE559B" w:rsidP="00AE559B">
      <w:pPr>
        <w:pStyle w:val="Nadpis2"/>
      </w:pPr>
      <w:bookmarkStart w:id="10" w:name="_Toc416395827"/>
      <w:r w:rsidRPr="00CA38D5">
        <w:t>CSS</w:t>
      </w:r>
      <w:bookmarkEnd w:id="10"/>
      <w:r>
        <w:t xml:space="preserve"> </w:t>
      </w:r>
    </w:p>
    <w:p w:rsidR="00A9392C" w:rsidRDefault="00A9392C" w:rsidP="00A9392C">
      <w:r>
        <w:t>http://www.w3.org/Style/CSS/</w:t>
      </w:r>
    </w:p>
    <w:p w:rsidR="00A9392C" w:rsidRPr="00A9392C" w:rsidRDefault="00A9392C" w:rsidP="00A9392C">
      <w:r w:rsidRPr="00A9392C">
        <w:t>http://www.w3schools.com/css</w:t>
      </w:r>
      <w:r>
        <w:t>/</w:t>
      </w:r>
    </w:p>
    <w:p w:rsidR="00A9392C" w:rsidRDefault="007208ED" w:rsidP="00DC2321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(CSS) je jednoduchý mechanizmus pridávania štýlov webovým dokumentom. </w:t>
      </w:r>
      <w:r w:rsidR="00387BBB">
        <w:t>CSS</w:t>
      </w:r>
      <w:r>
        <w:t xml:space="preserve"> spolu s html tvoria základný kameň tvorby webových stránok.</w:t>
      </w:r>
      <w:r w:rsidR="00A9392C">
        <w:t xml:space="preserve"> Zatiaľ čo html definuje základnú štruktúru webového dokumentu, </w:t>
      </w:r>
      <w:r w:rsidR="00387BBB">
        <w:t>CSS</w:t>
      </w:r>
      <w:r w:rsidR="00A9392C">
        <w:t xml:space="preserve"> definuje </w:t>
      </w:r>
      <w:r w:rsidR="00302CBE">
        <w:t xml:space="preserve">ako </w:t>
      </w:r>
      <w:r w:rsidR="00A9392C">
        <w:t xml:space="preserve">budú elementy zobrazené. Napríklad na definovanie fontov, farieb, odsadení, okrajov a podobne. </w:t>
      </w:r>
      <w:r w:rsidR="00387BBB">
        <w:t>CSS</w:t>
      </w:r>
      <w:r w:rsidR="00A9392C">
        <w:t xml:space="preserve"> šetrí mnoho času</w:t>
      </w:r>
      <w:r w:rsidR="00302CBE">
        <w:t xml:space="preserve"> pri navrhovaní</w:t>
      </w:r>
      <w:r w:rsidR="00A9392C">
        <w:t xml:space="preserve"> webových stránok</w:t>
      </w:r>
      <w:r w:rsidR="00302CBE">
        <w:t>.</w:t>
      </w:r>
      <w:r w:rsidR="00A9392C">
        <w:t xml:space="preserve"> </w:t>
      </w:r>
      <w:r w:rsidR="00302CBE">
        <w:t>J</w:t>
      </w:r>
      <w:r w:rsidR="00A9392C">
        <w:t>eho syntax a používanie je veľmi jednoduché a intuitívne.</w:t>
      </w:r>
      <w:r w:rsidR="00486BE2">
        <w:t xml:space="preserve"> </w:t>
      </w:r>
      <w:r w:rsidR="00A9392C">
        <w:t xml:space="preserve">Hlavným dôvodom vzniku </w:t>
      </w:r>
      <w:r w:rsidR="00387BBB">
        <w:t>CSS</w:t>
      </w:r>
      <w:r w:rsidR="00486BE2">
        <w:t xml:space="preserve"> bolo, že dokumenty html neboli nikdy určené na to, aby obsahovali </w:t>
      </w:r>
      <w:proofErr w:type="spellStart"/>
      <w:r w:rsidR="00486BE2">
        <w:t>tagy</w:t>
      </w:r>
      <w:proofErr w:type="spellEnd"/>
      <w:r w:rsidR="00486BE2">
        <w:t xml:space="preserve"> pre formátovanie dokumentu. </w:t>
      </w:r>
    </w:p>
    <w:p w:rsidR="00486BE2" w:rsidRDefault="00486BE2" w:rsidP="00DC2321">
      <w:r>
        <w:t xml:space="preserve">Syntax </w:t>
      </w:r>
      <w:r w:rsidR="00387BBB">
        <w:t>CSS</w:t>
      </w:r>
      <w:r>
        <w:t xml:space="preserve"> je založená na písaní pravidiel pre html elementy. Pravidlo je množina obsahujúca </w:t>
      </w:r>
      <w:proofErr w:type="spellStart"/>
      <w:r w:rsidRPr="00486BE2">
        <w:rPr>
          <w:rStyle w:val="CudzieslovoChar"/>
        </w:rPr>
        <w:t>selector</w:t>
      </w:r>
      <w:proofErr w:type="spellEnd"/>
      <w:r>
        <w:t xml:space="preserve"> a </w:t>
      </w:r>
      <w:r w:rsidRPr="00E7386C">
        <w:rPr>
          <w:rStyle w:val="CudzieslovoChar"/>
        </w:rPr>
        <w:t>blok deklarácie vlastností</w:t>
      </w:r>
      <w:r>
        <w:t xml:space="preserve">. </w:t>
      </w:r>
      <w:proofErr w:type="spellStart"/>
      <w:r>
        <w:t>Selector</w:t>
      </w:r>
      <w:proofErr w:type="spellEnd"/>
      <w:r>
        <w:t xml:space="preserve"> ukazuje na html element, na ktorý chceme aplikovať </w:t>
      </w:r>
      <w:proofErr w:type="spellStart"/>
      <w:r w:rsidR="000D2927">
        <w:t>stýl</w:t>
      </w:r>
      <w:proofErr w:type="spellEnd"/>
      <w:r w:rsidR="00E7386C">
        <w:t>. Blok deklarácie vlastností, môže obsahovať neurčitý počet vlastností oddelených bodkočiarkou, a je ohraničený zloženými zátvorkami. Každá vlastnosť musí obsahovať hodnotu. Hodnoty vlastností môžu byť číselné alebo preddefinované pre danú vlastnosť.</w:t>
      </w:r>
    </w:p>
    <w:p w:rsidR="00E7386C" w:rsidRDefault="00E7386C" w:rsidP="00DC2321">
      <w:r>
        <w:lastRenderedPageBreak/>
        <w:t xml:space="preserve">Príklad </w:t>
      </w:r>
      <w:r w:rsidR="00387BBB">
        <w:t>CSS</w:t>
      </w:r>
      <w:r>
        <w:t xml:space="preserve"> pravidla:</w:t>
      </w:r>
    </w:p>
    <w:p w:rsidR="00E7386C" w:rsidRDefault="00E7386C" w:rsidP="00E7386C">
      <w:pPr>
        <w:pStyle w:val="Vloenkod"/>
      </w:pPr>
      <w:proofErr w:type="gramStart"/>
      <w:r>
        <w:t>p</w:t>
      </w:r>
      <w:proofErr w:type="gramEnd"/>
      <w:r>
        <w:t xml:space="preserve"> { color: blue; }</w:t>
      </w:r>
    </w:p>
    <w:p w:rsidR="00E7386C" w:rsidRDefault="00E7386C" w:rsidP="00E7386C">
      <w:r w:rsidRPr="00E7386C">
        <w:t xml:space="preserve">Selektory umožňujú vyhľadanie html elementov na základe </w:t>
      </w:r>
      <w:r w:rsidR="00941158">
        <w:t>výrazov</w:t>
      </w:r>
      <w:r w:rsidR="00B94C7B">
        <w:t>. Výraz môže definovať výber podľa</w:t>
      </w:r>
      <w:r w:rsidR="00941158">
        <w:t xml:space="preserve"> </w:t>
      </w:r>
      <w:r w:rsidRPr="00E7386C">
        <w:t xml:space="preserve">ich názvu, atribútu </w:t>
      </w:r>
      <w:proofErr w:type="spellStart"/>
      <w:r w:rsidRPr="00E7386C">
        <w:rPr>
          <w:rStyle w:val="VloenkodChar"/>
        </w:rPr>
        <w:t>id</w:t>
      </w:r>
      <w:proofErr w:type="spellEnd"/>
      <w:r w:rsidRPr="00E7386C">
        <w:t xml:space="preserve">, atribútu </w:t>
      </w:r>
      <w:proofErr w:type="spellStart"/>
      <w:r w:rsidRPr="00E7386C">
        <w:rPr>
          <w:rStyle w:val="VloenkodChar"/>
        </w:rPr>
        <w:t>class</w:t>
      </w:r>
      <w:proofErr w:type="spellEnd"/>
      <w:r w:rsidRPr="00E7386C">
        <w:t>,  a mnoho ďalších</w:t>
      </w:r>
      <w:r>
        <w:t>.</w:t>
      </w:r>
      <w:r w:rsidR="00FE0FA9">
        <w:t xml:space="preserve"> </w:t>
      </w:r>
      <w:r w:rsidR="00A868DD">
        <w:t xml:space="preserve">Selektory môžu byť poskladané z viacerých </w:t>
      </w:r>
      <w:r w:rsidR="00B94C7B">
        <w:t>poprepájaných výrazov, alebo ich môžeme zgrupovať.</w:t>
      </w:r>
    </w:p>
    <w:p w:rsidR="00E7386C" w:rsidRDefault="00E7386C" w:rsidP="00E7386C">
      <w:r>
        <w:t xml:space="preserve">Najpoužívanejšie </w:t>
      </w:r>
      <w:r w:rsidR="00387BBB">
        <w:t>CSS</w:t>
      </w:r>
      <w:r w:rsidR="00B94C7B">
        <w:t xml:space="preserve"> výrazy selektorov</w:t>
      </w:r>
      <w:r>
        <w:t xml:space="preserve"> sú:</w:t>
      </w:r>
    </w:p>
    <w:p w:rsidR="00E7386C" w:rsidRDefault="00E7386C" w:rsidP="00FE0FA9">
      <w:pPr>
        <w:pStyle w:val="Odsekzoznamu"/>
        <w:numPr>
          <w:ilvl w:val="0"/>
          <w:numId w:val="12"/>
        </w:numPr>
        <w:rPr>
          <w:rStyle w:val="VloenkodChar"/>
        </w:rPr>
      </w:pPr>
      <w:r>
        <w:t xml:space="preserve">Názov elementu – ako selektor použijeme názov elementu, napríklad </w:t>
      </w:r>
      <w:r w:rsidRPr="00E7386C">
        <w:rPr>
          <w:rStyle w:val="VloenkodChar"/>
        </w:rPr>
        <w:t>p { … }</w:t>
      </w:r>
      <w:r w:rsidR="00FE0FA9" w:rsidRPr="00FE0FA9">
        <w:t>.</w:t>
      </w:r>
    </w:p>
    <w:p w:rsidR="00E7386C" w:rsidRPr="00FE0FA9" w:rsidRDefault="00FE0FA9" w:rsidP="00FE0FA9">
      <w:pPr>
        <w:pStyle w:val="Odsekzoznamu"/>
        <w:numPr>
          <w:ilvl w:val="0"/>
          <w:numId w:val="12"/>
        </w:numPr>
        <w:rPr>
          <w:lang w:val="en-US"/>
        </w:rPr>
      </w:pPr>
      <w:r>
        <w:t xml:space="preserve">Atribút </w:t>
      </w:r>
      <w:proofErr w:type="spellStart"/>
      <w:r>
        <w:t>id</w:t>
      </w:r>
      <w:proofErr w:type="spellEnd"/>
      <w:r>
        <w:t xml:space="preserve"> – ako selektor použijeme názov atribútu </w:t>
      </w:r>
      <w:proofErr w:type="spellStart"/>
      <w:r>
        <w:t>id</w:t>
      </w:r>
      <w:proofErr w:type="spellEnd"/>
      <w:r>
        <w:t>, pred ktorým napíšeme znak „</w:t>
      </w:r>
      <w:r w:rsidRPr="00FE0FA9">
        <w:rPr>
          <w:lang w:val="en-US"/>
        </w:rPr>
        <w:t>#</w:t>
      </w:r>
      <w:r>
        <w:rPr>
          <w:lang w:val="en-US"/>
        </w:rPr>
        <w:t>”</w:t>
      </w:r>
      <w:r w:rsidRPr="00FE0FA9">
        <w:rPr>
          <w:lang w:val="en-US"/>
        </w:rPr>
        <w:t xml:space="preserve">, </w:t>
      </w:r>
      <w:proofErr w:type="spellStart"/>
      <w:r w:rsidRPr="00FE0FA9">
        <w:rPr>
          <w:lang w:val="en-US"/>
        </w:rPr>
        <w:t>napr</w:t>
      </w:r>
      <w:r>
        <w:t>íklad</w:t>
      </w:r>
      <w:proofErr w:type="spellEnd"/>
      <w:r>
        <w:t xml:space="preserve"> </w:t>
      </w:r>
      <w:r w:rsidRPr="00FE0FA9">
        <w:rPr>
          <w:rStyle w:val="VloenkodChar"/>
        </w:rPr>
        <w:t>#</w:t>
      </w:r>
      <w:proofErr w:type="spellStart"/>
      <w:r w:rsidRPr="00FE0FA9">
        <w:rPr>
          <w:rStyle w:val="VloenkodChar"/>
        </w:rPr>
        <w:t>hlavny</w:t>
      </w:r>
      <w:proofErr w:type="spellEnd"/>
      <w:r w:rsidRPr="00FE0FA9">
        <w:rPr>
          <w:rStyle w:val="VloenkodChar"/>
        </w:rPr>
        <w:t xml:space="preserve"> { … }</w:t>
      </w:r>
      <w:r w:rsidRPr="00FE0FA9">
        <w:t>.</w:t>
      </w:r>
    </w:p>
    <w:p w:rsidR="00FE0FA9" w:rsidRPr="00FE0FA9" w:rsidRDefault="00FE0FA9" w:rsidP="00FE0FA9">
      <w:pPr>
        <w:pStyle w:val="Odsekzoznamu"/>
        <w:numPr>
          <w:ilvl w:val="0"/>
          <w:numId w:val="12"/>
        </w:numPr>
        <w:rPr>
          <w:lang w:val="en-US"/>
        </w:rPr>
      </w:pPr>
      <w:r>
        <w:t xml:space="preserve">Atribút </w:t>
      </w:r>
      <w:proofErr w:type="spellStart"/>
      <w:r>
        <w:t>class</w:t>
      </w:r>
      <w:proofErr w:type="spellEnd"/>
      <w:r>
        <w:t xml:space="preserve"> – ako selektor použ</w:t>
      </w:r>
      <w:r w:rsidR="00015B00">
        <w:t>i</w:t>
      </w:r>
      <w:r>
        <w:t xml:space="preserve">jeme názov atribútu </w:t>
      </w:r>
      <w:proofErr w:type="spellStart"/>
      <w:r>
        <w:t>class</w:t>
      </w:r>
      <w:proofErr w:type="spellEnd"/>
      <w:r>
        <w:t xml:space="preserve">, pred ktorým napíšeme znak „.“, napríklad </w:t>
      </w:r>
      <w:r w:rsidRPr="00FE0FA9">
        <w:rPr>
          <w:rStyle w:val="VloenkodChar"/>
        </w:rPr>
        <w:t>.</w:t>
      </w:r>
      <w:proofErr w:type="spellStart"/>
      <w:r w:rsidRPr="00FE0FA9">
        <w:rPr>
          <w:rStyle w:val="VloenkodChar"/>
        </w:rPr>
        <w:t>hlavny</w:t>
      </w:r>
      <w:proofErr w:type="spellEnd"/>
      <w:r w:rsidRPr="00FE0FA9">
        <w:rPr>
          <w:rStyle w:val="VloenkodChar"/>
        </w:rPr>
        <w:t xml:space="preserve"> { … }</w:t>
      </w:r>
      <w:r>
        <w:rPr>
          <w:lang w:val="en-US"/>
        </w:rPr>
        <w:t>.</w:t>
      </w:r>
    </w:p>
    <w:p w:rsidR="00A9392C" w:rsidRDefault="00090289" w:rsidP="00DC2321">
      <w:r>
        <w:t xml:space="preserve">Keď webový prehliadač číta </w:t>
      </w:r>
      <w:r w:rsidR="00387BBB">
        <w:t>CSS</w:t>
      </w:r>
      <w:r>
        <w:t xml:space="preserve">, aplikuje </w:t>
      </w:r>
      <w:r w:rsidR="000D2927">
        <w:t>štýly na html elementy</w:t>
      </w:r>
      <w:r>
        <w:t xml:space="preserve">, čím </w:t>
      </w:r>
      <w:r w:rsidR="000D2927">
        <w:t>formátuje webovú stránku. Sú tri hlavné možnosti kde môžu byť štýly uložené:</w:t>
      </w:r>
    </w:p>
    <w:p w:rsidR="000D2927" w:rsidRDefault="000D2927" w:rsidP="000D2927">
      <w:pPr>
        <w:pStyle w:val="Odsekzoznamu"/>
        <w:numPr>
          <w:ilvl w:val="0"/>
          <w:numId w:val="16"/>
        </w:numPr>
      </w:pPr>
      <w:r>
        <w:t>Externý súbor.</w:t>
      </w:r>
    </w:p>
    <w:p w:rsidR="000D2927" w:rsidRDefault="000D2927" w:rsidP="000D2927">
      <w:pPr>
        <w:pStyle w:val="Odsekzoznamu"/>
        <w:numPr>
          <w:ilvl w:val="0"/>
          <w:numId w:val="16"/>
        </w:numPr>
      </w:pPr>
      <w:r>
        <w:t>Interne v dokumente html.</w:t>
      </w:r>
    </w:p>
    <w:p w:rsidR="000D2927" w:rsidRDefault="000D2927" w:rsidP="000D2927">
      <w:pPr>
        <w:pStyle w:val="Odsekzoznamu"/>
        <w:numPr>
          <w:ilvl w:val="0"/>
          <w:numId w:val="16"/>
        </w:numPr>
      </w:pPr>
      <w:r>
        <w:t xml:space="preserve">Priamo v elemente na ktorý chceme </w:t>
      </w:r>
      <w:r w:rsidR="00886CFB">
        <w:t>štýl</w:t>
      </w:r>
      <w:r>
        <w:t xml:space="preserve"> aplikovať.</w:t>
      </w:r>
    </w:p>
    <w:p w:rsidR="000D2927" w:rsidRDefault="000D2927" w:rsidP="000D2927">
      <w:r>
        <w:t xml:space="preserve">Najviac používaná je prvá možnosť uloženia </w:t>
      </w:r>
      <w:r w:rsidR="00387BBB">
        <w:t>CSS</w:t>
      </w:r>
      <w:r>
        <w:t xml:space="preserve"> v externom súbore. Ak máme externý súbor, jednoducho môžeme zmeniť vzhľad celej webovej stránky zmenením len jedného súboru. Každá stránka, ktorá chce používať dané štýly, musí obsahovať referenciu na </w:t>
      </w:r>
      <w:r w:rsidR="003B7FAE">
        <w:t xml:space="preserve">externý súbor. </w:t>
      </w:r>
      <w:r w:rsidR="003B7FAE" w:rsidRPr="003B7FAE">
        <w:t xml:space="preserve">Pre tento účel slúži </w:t>
      </w:r>
      <w:r w:rsidR="003B7FAE" w:rsidRPr="003B7FAE">
        <w:rPr>
          <w:rStyle w:val="VloenkodChar"/>
        </w:rPr>
        <w:t>&lt;</w:t>
      </w:r>
      <w:proofErr w:type="spellStart"/>
      <w:r w:rsidR="003B7FAE" w:rsidRPr="003B7FAE">
        <w:rPr>
          <w:rStyle w:val="VloenkodChar"/>
        </w:rPr>
        <w:t>link</w:t>
      </w:r>
      <w:proofErr w:type="spellEnd"/>
      <w:r w:rsidR="003B7FAE" w:rsidRPr="003B7FAE">
        <w:rPr>
          <w:rStyle w:val="VloenkodChar"/>
        </w:rPr>
        <w:t>&gt;</w:t>
      </w:r>
      <w:r w:rsidR="003B7FAE" w:rsidRPr="003B7FAE">
        <w:t xml:space="preserve"> element, umiestnený v sekcii </w:t>
      </w:r>
      <w:proofErr w:type="spellStart"/>
      <w:r w:rsidR="003B7FAE" w:rsidRPr="003B7FAE">
        <w:t>head</w:t>
      </w:r>
      <w:proofErr w:type="spellEnd"/>
      <w:r w:rsidR="003B7FAE" w:rsidRPr="003B7FAE">
        <w:t xml:space="preserve"> html stránky. Externý súbor s </w:t>
      </w:r>
      <w:r w:rsidR="00387BBB">
        <w:t>CSS</w:t>
      </w:r>
      <w:r w:rsidR="003B7FAE">
        <w:rPr>
          <w:lang w:val="en-US"/>
        </w:rPr>
        <w:t xml:space="preserve"> </w:t>
      </w:r>
      <w:r w:rsidR="003B7FAE" w:rsidRPr="003B7FAE">
        <w:t>musí byť ukon</w:t>
      </w:r>
      <w:r w:rsidR="003B7FAE">
        <w:t xml:space="preserve">čený koncovkou </w:t>
      </w:r>
      <w:r w:rsidR="003B7FAE" w:rsidRPr="003B7FAE">
        <w:rPr>
          <w:rStyle w:val="VloenkodChar"/>
        </w:rPr>
        <w:t>.</w:t>
      </w:r>
      <w:proofErr w:type="spellStart"/>
      <w:r w:rsidR="003B7FAE" w:rsidRPr="003B7FAE">
        <w:rPr>
          <w:rStyle w:val="VloenkodChar"/>
        </w:rPr>
        <w:t>css</w:t>
      </w:r>
      <w:proofErr w:type="spellEnd"/>
      <w:r w:rsidR="003B7FAE">
        <w:t xml:space="preserve">. </w:t>
      </w:r>
    </w:p>
    <w:p w:rsidR="003B7FAE" w:rsidRDefault="003B7FAE" w:rsidP="000D2927">
      <w:r>
        <w:t>Štýl, ktorý chceme aplikovať len na jeden elemen</w:t>
      </w:r>
      <w:r w:rsidR="00886CFB">
        <w:t xml:space="preserve">t nazývame </w:t>
      </w:r>
      <w:proofErr w:type="spellStart"/>
      <w:r w:rsidR="00886CFB">
        <w:t>inline</w:t>
      </w:r>
      <w:proofErr w:type="spellEnd"/>
      <w:r w:rsidR="00886CFB">
        <w:t xml:space="preserve"> štýl. Musí byť umiestnený v atribúte </w:t>
      </w:r>
      <w:proofErr w:type="spellStart"/>
      <w:r w:rsidR="00886CFB" w:rsidRPr="00886CFB">
        <w:rPr>
          <w:rStyle w:val="VloenkodChar"/>
        </w:rPr>
        <w:t>style</w:t>
      </w:r>
      <w:proofErr w:type="spellEnd"/>
      <w:r w:rsidR="00886CFB">
        <w:t xml:space="preserve"> daného elementu a definujeme iba vlastnosti pre daný štýl. Takouto formou definovania štýlov strácame mnoho výhod, preto by sme </w:t>
      </w:r>
      <w:proofErr w:type="spellStart"/>
      <w:r w:rsidR="00886CFB">
        <w:t>inline</w:t>
      </w:r>
      <w:proofErr w:type="spellEnd"/>
      <w:r w:rsidR="00886CFB">
        <w:t xml:space="preserve"> štýly mali používať šetrne.</w:t>
      </w:r>
    </w:p>
    <w:p w:rsidR="00886CFB" w:rsidRPr="003B7FAE" w:rsidRDefault="00886CFB" w:rsidP="000D2927">
      <w:r>
        <w:t xml:space="preserve">Pri kombinácií viacerých druhov uloženia </w:t>
      </w:r>
      <w:r w:rsidR="00387BBB">
        <w:t>CSS</w:t>
      </w:r>
      <w:r>
        <w:t xml:space="preserve"> štýlov musíme brať do úvahy v akom poradí sú jednotlivé štýly aplikované.</w:t>
      </w:r>
      <w:r w:rsidR="007A7CA0">
        <w:t xml:space="preserve"> Najvyššiu prioritu majú </w:t>
      </w:r>
      <w:proofErr w:type="spellStart"/>
      <w:r w:rsidR="007A7CA0">
        <w:t>inline</w:t>
      </w:r>
      <w:proofErr w:type="spellEnd"/>
      <w:r w:rsidR="007A7CA0">
        <w:t xml:space="preserve"> štýly, potom externé a interné štýly a posledné v poradí štýly, ktoré sú preddefinované webovým prehliadačom.</w:t>
      </w:r>
    </w:p>
    <w:p w:rsidR="00AE559B" w:rsidRDefault="00AE559B" w:rsidP="00AE559B">
      <w:pPr>
        <w:pStyle w:val="Nadpis3"/>
      </w:pPr>
      <w:r w:rsidRPr="00CA38D5">
        <w:lastRenderedPageBreak/>
        <w:t xml:space="preserve"> </w:t>
      </w:r>
      <w:bookmarkStart w:id="11" w:name="_Toc416395828"/>
      <w:r w:rsidRPr="00CA38D5">
        <w:t>CSS3</w:t>
      </w:r>
      <w:bookmarkEnd w:id="11"/>
    </w:p>
    <w:p w:rsidR="007A7CA0" w:rsidRDefault="007A7CA0" w:rsidP="007A7CA0">
      <w:r>
        <w:t>http://www.w3schools.com/css/css3_intro.asp</w:t>
      </w:r>
    </w:p>
    <w:p w:rsidR="00387BBB" w:rsidRDefault="00387BBB" w:rsidP="007A7CA0">
      <w:r w:rsidRPr="00387BBB">
        <w:t>http://www.w3.org/TR/2001/WD-css3-roadmap-20010523/</w:t>
      </w:r>
    </w:p>
    <w:p w:rsidR="00387BBB" w:rsidRDefault="001810E8" w:rsidP="007A7CA0">
      <w:r>
        <w:t xml:space="preserve">CSS3 je posledným štandardom pre </w:t>
      </w:r>
      <w:proofErr w:type="spellStart"/>
      <w:r>
        <w:t>css</w:t>
      </w:r>
      <w:proofErr w:type="spellEnd"/>
      <w:r>
        <w:t xml:space="preserve">. Je kompletne spätne kompatibilný so skoršími verziami </w:t>
      </w:r>
      <w:r w:rsidR="00387BBB">
        <w:t>CSS</w:t>
      </w:r>
      <w:r>
        <w:t xml:space="preserve">. </w:t>
      </w:r>
      <w:r w:rsidR="00F835B4">
        <w:t xml:space="preserve">Ako rástla popularita CSS, </w:t>
      </w:r>
      <w:r w:rsidR="00387BBB">
        <w:t>bol veľký záujem rozšíriť jeho špecifikáciu o nové vlastnosti</w:t>
      </w:r>
      <w:r w:rsidR="00F835B4">
        <w:t>.</w:t>
      </w:r>
      <w:r w:rsidR="00387BBB">
        <w:t xml:space="preserve"> Skôr ako boli pridané nové vlastnosti, tvorcovia sa rozhodli zjednotiť mnoho </w:t>
      </w:r>
      <w:proofErr w:type="spellStart"/>
      <w:r w:rsidR="00387BBB" w:rsidRPr="00387BBB">
        <w:rPr>
          <w:rStyle w:val="CudzieslovoChar"/>
        </w:rPr>
        <w:t>monolytických</w:t>
      </w:r>
      <w:proofErr w:type="spellEnd"/>
      <w:r w:rsidR="00387BBB">
        <w:t xml:space="preserve"> a individuálnych vlastností do celkov.</w:t>
      </w:r>
      <w:r w:rsidR="00F835B4">
        <w:t xml:space="preserve"> </w:t>
      </w:r>
    </w:p>
    <w:p w:rsidR="007A7CA0" w:rsidRDefault="00387BBB" w:rsidP="007A7CA0">
      <w:r>
        <w:t>CSS</w:t>
      </w:r>
      <w:r w:rsidR="001810E8">
        <w:t xml:space="preserve">3 sa rozčleňuje do takzvaných „modulov“, ktoré obsahujú celú „staršiu“ </w:t>
      </w:r>
      <w:r>
        <w:t>CSS</w:t>
      </w:r>
      <w:r w:rsidR="001810E8">
        <w:t xml:space="preserve"> špecifikáciu. Navyše sú pridané nové moduly, ktoré poskytujú rozsiahlejšiu možnosť formátovania webovej stránky. Niektoré najdôležitejšie </w:t>
      </w:r>
      <w:r>
        <w:t xml:space="preserve">CSS3 </w:t>
      </w:r>
      <w:r w:rsidR="001810E8">
        <w:t xml:space="preserve"> moduly sú: 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Selektory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Pozadia a okraje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Textové efekty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2D/3D transformácie</w:t>
      </w:r>
    </w:p>
    <w:p w:rsidR="00F835B4" w:rsidRDefault="00F835B4" w:rsidP="00F835B4">
      <w:pPr>
        <w:pStyle w:val="Odsekzoznamu"/>
        <w:numPr>
          <w:ilvl w:val="0"/>
          <w:numId w:val="17"/>
        </w:numPr>
      </w:pPr>
      <w:r>
        <w:t>Animácie</w:t>
      </w:r>
    </w:p>
    <w:p w:rsidR="00F835B4" w:rsidRPr="007A7CA0" w:rsidRDefault="00387BBB" w:rsidP="00F835B4">
      <w:r>
        <w:t>Vä</w:t>
      </w:r>
      <w:r w:rsidR="00F835B4">
        <w:t>čšina modulov a väčšina nových vlastností sú implementované vo všetkých moderných prehliadačoch.</w:t>
      </w:r>
    </w:p>
    <w:p w:rsidR="00AE559B" w:rsidRDefault="00AE559B" w:rsidP="00AE559B">
      <w:pPr>
        <w:pStyle w:val="Nadpis2"/>
      </w:pPr>
      <w:bookmarkStart w:id="12" w:name="_Toc416395829"/>
      <w:r>
        <w:t>JavaScript</w:t>
      </w:r>
      <w:bookmarkEnd w:id="12"/>
      <w:r>
        <w:t xml:space="preserve"> </w:t>
      </w:r>
    </w:p>
    <w:p w:rsidR="00335BE2" w:rsidRDefault="00387BBB" w:rsidP="00387BBB">
      <w:r>
        <w:t xml:space="preserve">JavaScript je základný programovací jazyk pre html a celkovo pre web. </w:t>
      </w:r>
      <w:r w:rsidR="0090148A">
        <w:t xml:space="preserve">Pôvodne bol </w:t>
      </w:r>
      <w:proofErr w:type="spellStart"/>
      <w:r w:rsidR="0090148A">
        <w:t>vyvýjaný</w:t>
      </w:r>
      <w:proofErr w:type="spellEnd"/>
      <w:r w:rsidR="0090148A">
        <w:t xml:space="preserve"> </w:t>
      </w:r>
      <w:proofErr w:type="spellStart"/>
      <w:r w:rsidR="0090148A">
        <w:t>Brendanom</w:t>
      </w:r>
      <w:proofErr w:type="spellEnd"/>
      <w:r w:rsidR="0090148A">
        <w:t xml:space="preserve"> </w:t>
      </w:r>
      <w:proofErr w:type="spellStart"/>
      <w:r w:rsidR="0090148A">
        <w:t>Eichom</w:t>
      </w:r>
      <w:proofErr w:type="spellEnd"/>
      <w:r w:rsidR="0090148A">
        <w:t xml:space="preserve"> zo spoločnosti </w:t>
      </w:r>
      <w:proofErr w:type="spellStart"/>
      <w:r w:rsidR="0090148A">
        <w:t>Netscape</w:t>
      </w:r>
      <w:proofErr w:type="spellEnd"/>
      <w:r w:rsidR="0090148A">
        <w:t xml:space="preserve"> </w:t>
      </w:r>
      <w:proofErr w:type="spellStart"/>
      <w:r w:rsidR="0090148A">
        <w:t>Communications</w:t>
      </w:r>
      <w:proofErr w:type="spellEnd"/>
      <w:r w:rsidR="0090148A">
        <w:t xml:space="preserve"> pod názvom „</w:t>
      </w:r>
      <w:proofErr w:type="spellStart"/>
      <w:r w:rsidR="0090148A">
        <w:t>Mocha</w:t>
      </w:r>
      <w:proofErr w:type="spellEnd"/>
      <w:r w:rsidR="0090148A">
        <w:t>“, neskôr pod menom „</w:t>
      </w:r>
      <w:proofErr w:type="spellStart"/>
      <w:r w:rsidR="0090148A">
        <w:t>LiveScript</w:t>
      </w:r>
      <w:proofErr w:type="spellEnd"/>
      <w:r w:rsidR="0090148A">
        <w:t>“. Pred uvedením verejnosti bol pomenovaný ako „</w:t>
      </w:r>
      <w:proofErr w:type="spellStart"/>
      <w:r w:rsidR="0090148A">
        <w:t>JavaSript</w:t>
      </w:r>
      <w:proofErr w:type="spellEnd"/>
      <w:r w:rsidR="0090148A">
        <w:t xml:space="preserve">“, najmä vďaka popularite jazyka </w:t>
      </w:r>
      <w:proofErr w:type="spellStart"/>
      <w:r w:rsidR="0090148A">
        <w:t>Java</w:t>
      </w:r>
      <w:proofErr w:type="spellEnd"/>
      <w:r w:rsidR="0090148A">
        <w:t xml:space="preserve">. Reálne neexistuje žiadny významný vzťah medzi jazykmi </w:t>
      </w:r>
      <w:proofErr w:type="spellStart"/>
      <w:r w:rsidR="0090148A">
        <w:t>Java</w:t>
      </w:r>
      <w:proofErr w:type="spellEnd"/>
      <w:r w:rsidR="0090148A">
        <w:t xml:space="preserve"> a </w:t>
      </w:r>
      <w:proofErr w:type="spellStart"/>
      <w:r w:rsidR="0090148A">
        <w:t>JavaSript</w:t>
      </w:r>
      <w:proofErr w:type="spellEnd"/>
      <w:r w:rsidR="0090148A">
        <w:t xml:space="preserve"> a ani výrazná podoba ich syntaxi. Najväčšia podobnosť je, že sú založené na spoločnom predkovi, jazyku C.</w:t>
      </w:r>
      <w:r w:rsidR="0077318E">
        <w:t xml:space="preserve"> JavaScript dokáže mnoho vecí, ktoré sú bežne potrebné pri tvorbe webových stránok. </w:t>
      </w:r>
    </w:p>
    <w:p w:rsidR="0077318E" w:rsidRDefault="0077318E" w:rsidP="00387BBB">
      <w:r>
        <w:t>Spomeniem základné</w:t>
      </w:r>
      <w:r w:rsidR="00335BE2">
        <w:t>, popredné</w:t>
      </w:r>
      <w:r>
        <w:t xml:space="preserve"> možnosti </w:t>
      </w:r>
      <w:proofErr w:type="spellStart"/>
      <w:r>
        <w:t>JavaSriptu</w:t>
      </w:r>
      <w:proofErr w:type="spellEnd"/>
      <w:r>
        <w:t>:</w:t>
      </w:r>
    </w:p>
    <w:p w:rsidR="0077318E" w:rsidRDefault="0077318E" w:rsidP="00335BE2">
      <w:pPr>
        <w:pStyle w:val="Odsekzoznamu"/>
        <w:numPr>
          <w:ilvl w:val="0"/>
          <w:numId w:val="18"/>
        </w:numPr>
      </w:pPr>
      <w:r>
        <w:t>Môže meniť obsah html stránky</w:t>
      </w:r>
    </w:p>
    <w:p w:rsidR="0077318E" w:rsidRDefault="0077318E" w:rsidP="00335BE2">
      <w:pPr>
        <w:pStyle w:val="Odsekzoznamu"/>
        <w:numPr>
          <w:ilvl w:val="0"/>
          <w:numId w:val="18"/>
        </w:numPr>
      </w:pPr>
      <w:r>
        <w:t>Môže meniť html atribúty</w:t>
      </w:r>
    </w:p>
    <w:p w:rsidR="0077318E" w:rsidRDefault="0077318E" w:rsidP="00335BE2">
      <w:pPr>
        <w:pStyle w:val="Odsekzoznamu"/>
        <w:numPr>
          <w:ilvl w:val="0"/>
          <w:numId w:val="18"/>
        </w:numPr>
      </w:pPr>
      <w:r>
        <w:lastRenderedPageBreak/>
        <w:t>Môže meniť štýly html elementov</w:t>
      </w:r>
    </w:p>
    <w:p w:rsidR="0077318E" w:rsidRDefault="00335BE2" w:rsidP="00335BE2">
      <w:pPr>
        <w:pStyle w:val="Odsekzoznamu"/>
        <w:numPr>
          <w:ilvl w:val="0"/>
          <w:numId w:val="18"/>
        </w:numPr>
      </w:pPr>
      <w:r>
        <w:t>Môže validovať vstupné dáta od používateľa</w:t>
      </w:r>
    </w:p>
    <w:p w:rsidR="00922314" w:rsidRDefault="00922314" w:rsidP="00922314">
      <w:r>
        <w:t xml:space="preserve">Nad programovacím jazykom JavaScript existuje naprogramovaných množstvo knižníc. Najdôležitejšie je však spomenúť knižnicu </w:t>
      </w:r>
      <w:proofErr w:type="spellStart"/>
      <w:r>
        <w:t>jQuery</w:t>
      </w:r>
      <w:proofErr w:type="spellEnd"/>
      <w:r>
        <w:t>.</w:t>
      </w:r>
    </w:p>
    <w:p w:rsidR="0016699C" w:rsidRDefault="00AE559B" w:rsidP="00CA38D5">
      <w:pPr>
        <w:pStyle w:val="Nadpis3"/>
      </w:pPr>
      <w:bookmarkStart w:id="13" w:name="_Toc416395830"/>
      <w:proofErr w:type="spellStart"/>
      <w:r w:rsidRPr="00CA38D5">
        <w:t>jQuery</w:t>
      </w:r>
      <w:bookmarkEnd w:id="13"/>
      <w:proofErr w:type="spellEnd"/>
    </w:p>
    <w:p w:rsidR="00922314" w:rsidRDefault="00922314" w:rsidP="00922314">
      <w:proofErr w:type="spellStart"/>
      <w:r>
        <w:t>jQuery</w:t>
      </w:r>
      <w:proofErr w:type="spellEnd"/>
      <w:r>
        <w:t xml:space="preserve"> je odľah</w:t>
      </w:r>
      <w:r w:rsidR="00706CA5">
        <w:t xml:space="preserve">čená </w:t>
      </w:r>
      <w:proofErr w:type="spellStart"/>
      <w:r w:rsidR="00706CA5">
        <w:t>JavaScriptová</w:t>
      </w:r>
      <w:proofErr w:type="spellEnd"/>
      <w:r w:rsidR="00706CA5">
        <w:t xml:space="preserve"> knižnica. Rieši veľa spoločných úloh, ktoré si vyžadujú mnoho riadkov kódu napísaných v </w:t>
      </w:r>
      <w:proofErr w:type="spellStart"/>
      <w:r w:rsidR="00706CA5">
        <w:t>JavaScripte</w:t>
      </w:r>
      <w:proofErr w:type="spellEnd"/>
      <w:r w:rsidR="00706CA5">
        <w:t xml:space="preserve"> a obaľuje ich do metód, ktoré môžu volať jediným riadkom kódu. To je pre programátora veľkou výhodou, vzhľadom na rýchlosť písania aj prehľadnosti kódu.</w:t>
      </w:r>
    </w:p>
    <w:p w:rsidR="00706CA5" w:rsidRDefault="00706CA5" w:rsidP="00922314">
      <w:r>
        <w:t xml:space="preserve">Knižnica </w:t>
      </w:r>
      <w:proofErr w:type="spellStart"/>
      <w:r>
        <w:t>jQuery</w:t>
      </w:r>
      <w:proofErr w:type="spellEnd"/>
      <w:r>
        <w:t xml:space="preserve"> obaľuje nasledovné funkcie:</w:t>
      </w:r>
    </w:p>
    <w:p w:rsidR="00706CA5" w:rsidRDefault="00706CA5" w:rsidP="00706CA5">
      <w:pPr>
        <w:pStyle w:val="Odsekzoznamu"/>
        <w:numPr>
          <w:ilvl w:val="0"/>
          <w:numId w:val="19"/>
        </w:numPr>
      </w:pPr>
      <w:r>
        <w:t>HTML/DOM manipuláciu</w:t>
      </w:r>
    </w:p>
    <w:p w:rsidR="00706CA5" w:rsidRDefault="00706CA5" w:rsidP="00706CA5">
      <w:pPr>
        <w:pStyle w:val="Odsekzoznamu"/>
        <w:numPr>
          <w:ilvl w:val="0"/>
          <w:numId w:val="19"/>
        </w:numPr>
      </w:pPr>
      <w:r>
        <w:t>CSS manipuláciu</w:t>
      </w:r>
    </w:p>
    <w:p w:rsidR="00706CA5" w:rsidRDefault="00706CA5" w:rsidP="00706CA5">
      <w:pPr>
        <w:pStyle w:val="Odsekzoznamu"/>
        <w:numPr>
          <w:ilvl w:val="0"/>
          <w:numId w:val="19"/>
        </w:numPr>
      </w:pPr>
      <w:r>
        <w:t xml:space="preserve">HTML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metody</w:t>
      </w:r>
      <w:proofErr w:type="spellEnd"/>
    </w:p>
    <w:p w:rsidR="00706CA5" w:rsidRDefault="00706CA5" w:rsidP="00706CA5">
      <w:pPr>
        <w:pStyle w:val="Odsekzoznamu"/>
        <w:numPr>
          <w:ilvl w:val="0"/>
          <w:numId w:val="19"/>
        </w:numPr>
      </w:pPr>
      <w:proofErr w:type="spellStart"/>
      <w:r>
        <w:t>Effekty</w:t>
      </w:r>
      <w:proofErr w:type="spellEnd"/>
      <w:r>
        <w:t xml:space="preserve"> a animácie</w:t>
      </w:r>
    </w:p>
    <w:p w:rsidR="00706CA5" w:rsidRDefault="00706CA5" w:rsidP="00706CA5">
      <w:pPr>
        <w:pStyle w:val="Odsekzoznamu"/>
        <w:numPr>
          <w:ilvl w:val="0"/>
          <w:numId w:val="19"/>
        </w:numPr>
      </w:pPr>
      <w:r>
        <w:t>AJAX</w:t>
      </w:r>
    </w:p>
    <w:p w:rsidR="00706CA5" w:rsidRPr="00922314" w:rsidRDefault="00706CA5" w:rsidP="00706CA5">
      <w:pPr>
        <w:pStyle w:val="Odsekzoznamu"/>
        <w:numPr>
          <w:ilvl w:val="0"/>
          <w:numId w:val="19"/>
        </w:numPr>
      </w:pPr>
      <w:r>
        <w:t>Utility</w:t>
      </w:r>
    </w:p>
    <w:p w:rsidR="0016699C" w:rsidRPr="00CA38D5" w:rsidRDefault="0016699C" w:rsidP="00AE531F">
      <w:pPr>
        <w:pStyle w:val="Nadpis2"/>
      </w:pPr>
      <w:bookmarkStart w:id="14" w:name="_Toc416395831"/>
      <w:r w:rsidRPr="00CA38D5">
        <w:t>Webový prehliadač</w:t>
      </w:r>
      <w:bookmarkEnd w:id="14"/>
    </w:p>
    <w:p w:rsidR="0016699C" w:rsidRDefault="0016699C" w:rsidP="00CA38D5">
      <w:r w:rsidRPr="00CA38D5">
        <w:t xml:space="preserve">Webový prehliadač je program nainštalovaný v počítači alebo inom zariadení, ktorého hlavnou úlohou je zobrazenie webovej stránky na zobrazovacom zariadení. Webový prehliadač ma väčšinou GUI pre zobrazenie obsahu webovej stránky. </w:t>
      </w:r>
      <w:r w:rsidR="00706CA5">
        <w:t xml:space="preserve">Na počítačoch sú v súčasnosti najpoužívanejšie </w:t>
      </w:r>
      <w:r w:rsidR="005B0F93">
        <w:t>4</w:t>
      </w:r>
      <w:r w:rsidR="00706CA5">
        <w:t xml:space="preserve"> webové prehliadače </w:t>
      </w:r>
      <w:proofErr w:type="spellStart"/>
      <w:r w:rsidR="00706CA5">
        <w:t>Google</w:t>
      </w:r>
      <w:proofErr w:type="spellEnd"/>
      <w:r w:rsidR="00706CA5">
        <w:t xml:space="preserve"> </w:t>
      </w:r>
      <w:proofErr w:type="spellStart"/>
      <w:r w:rsidR="00706CA5">
        <w:t>Chrome</w:t>
      </w:r>
      <w:proofErr w:type="spellEnd"/>
      <w:r w:rsidR="00706CA5">
        <w:t xml:space="preserve">, </w:t>
      </w:r>
      <w:proofErr w:type="spellStart"/>
      <w:r w:rsidR="00706CA5">
        <w:t>Mozzila</w:t>
      </w:r>
      <w:proofErr w:type="spellEnd"/>
      <w:r w:rsidR="005B0F93">
        <w:t xml:space="preserve"> </w:t>
      </w:r>
      <w:proofErr w:type="spellStart"/>
      <w:r w:rsidR="005B0F93">
        <w:t>Firefox</w:t>
      </w:r>
      <w:proofErr w:type="spellEnd"/>
      <w:r w:rsidR="005B0F93">
        <w:t xml:space="preserve">, Safari, Internet Explorer. Na mobilných zariadeniach prevažne </w:t>
      </w:r>
      <w:proofErr w:type="spellStart"/>
      <w:r w:rsidR="005B0F93">
        <w:t>Google</w:t>
      </w:r>
      <w:proofErr w:type="spellEnd"/>
      <w:r w:rsidR="005B0F93">
        <w:t xml:space="preserve"> </w:t>
      </w:r>
      <w:proofErr w:type="spellStart"/>
      <w:r w:rsidR="005B0F93">
        <w:t>Chrome</w:t>
      </w:r>
      <w:proofErr w:type="spellEnd"/>
      <w:r w:rsidR="005B0F93">
        <w:t xml:space="preserve"> a Safari optimalizované pre mobilné zariadenia. </w:t>
      </w:r>
    </w:p>
    <w:p w:rsidR="005B0F93" w:rsidRDefault="005B0F93" w:rsidP="005B0F93">
      <w:pPr>
        <w:keepNext/>
      </w:pPr>
      <w:r>
        <w:rPr>
          <w:noProof/>
          <w:lang w:eastAsia="sk-SK" w:bidi="ar-SA"/>
        </w:rPr>
        <w:drawing>
          <wp:inline distT="0" distB="0" distL="0" distR="0">
            <wp:extent cx="5760720" cy="3721735"/>
            <wp:effectExtent l="19050" t="0" r="0" b="0"/>
            <wp:docPr id="10" name="Obrázok 9" descr="StatCounter-browser-ww-monthly-201503-201504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Counter-browser-ww-monthly-201503-201504-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93" w:rsidRPr="00CA38D5" w:rsidRDefault="005B0F93" w:rsidP="005B0F93">
      <w:pPr>
        <w:pStyle w:val="Popis"/>
      </w:pPr>
      <w:r>
        <w:t xml:space="preserve">Obrázok </w:t>
      </w:r>
      <w:fldSimple w:instr=" SEQ Obrázok \* ARABIC ">
        <w:r w:rsidR="00E8512E">
          <w:rPr>
            <w:noProof/>
          </w:rPr>
          <w:t>1</w:t>
        </w:r>
      </w:fldSimple>
      <w:r>
        <w:t xml:space="preserve"> - </w:t>
      </w:r>
      <w:r>
        <w:rPr>
          <w:noProof/>
        </w:rPr>
        <w:t>Najpoužívanejšie prehlaidače</w:t>
      </w:r>
    </w:p>
    <w:p w:rsidR="0016699C" w:rsidRDefault="0016699C" w:rsidP="00AE531F">
      <w:pPr>
        <w:pStyle w:val="Nadpis3"/>
      </w:pPr>
      <w:bookmarkStart w:id="15" w:name="_Toc416395832"/>
      <w:r w:rsidRPr="00CA38D5">
        <w:t xml:space="preserve">Podporné </w:t>
      </w:r>
      <w:proofErr w:type="spellStart"/>
      <w:r w:rsidRPr="00CA38D5">
        <w:t>kity</w:t>
      </w:r>
      <w:bookmarkEnd w:id="15"/>
      <w:proofErr w:type="spellEnd"/>
    </w:p>
    <w:p w:rsidR="00AE531F" w:rsidRPr="00AE531F" w:rsidRDefault="0016699C" w:rsidP="00AE531F">
      <w:pPr>
        <w:pStyle w:val="Nadpis3"/>
      </w:pPr>
      <w:bookmarkStart w:id="16" w:name="_Toc416395833"/>
      <w:proofErr w:type="spellStart"/>
      <w:r w:rsidRPr="00CA38D5">
        <w:t>Viewport</w:t>
      </w:r>
      <w:bookmarkEnd w:id="16"/>
      <w:proofErr w:type="spellEnd"/>
    </w:p>
    <w:p w:rsidR="00AE531F" w:rsidRDefault="0016699C" w:rsidP="00AE531F">
      <w:pPr>
        <w:pStyle w:val="Nadpis2"/>
      </w:pPr>
      <w:bookmarkStart w:id="17" w:name="_Toc416395835"/>
      <w:r w:rsidRPr="00CA38D5">
        <w:t>Nástroje na vývoj webových stránok</w:t>
      </w:r>
      <w:bookmarkEnd w:id="17"/>
    </w:p>
    <w:p w:rsidR="00922314" w:rsidRPr="00922314" w:rsidRDefault="00922314" w:rsidP="00922314"/>
    <w:p w:rsidR="0016699C" w:rsidRDefault="00062491" w:rsidP="00AE531F">
      <w:pPr>
        <w:pStyle w:val="Nadpis3"/>
      </w:pPr>
      <w:proofErr w:type="spellStart"/>
      <w:r>
        <w:t>Sublime</w:t>
      </w:r>
      <w:proofErr w:type="spellEnd"/>
      <w:r>
        <w:t xml:space="preserve"> Text 3</w:t>
      </w:r>
    </w:p>
    <w:p w:rsidR="00AE531F" w:rsidRDefault="00AE559B" w:rsidP="00AE559B">
      <w:pPr>
        <w:pStyle w:val="Nadpis2"/>
      </w:pPr>
      <w:r>
        <w:t>Webový dizajn</w:t>
      </w:r>
    </w:p>
    <w:p w:rsidR="00D95528" w:rsidRPr="00D95528" w:rsidRDefault="00D95528" w:rsidP="00D95528">
      <w:r w:rsidRPr="00D95528">
        <w:t>http://www.liquidapsive.com/</w:t>
      </w:r>
    </w:p>
    <w:p w:rsidR="0013276B" w:rsidRPr="0013276B" w:rsidRDefault="004E2C35" w:rsidP="0013276B">
      <w:r>
        <w:t xml:space="preserve">Webový dizajn je funkčné riešenie a vzhľad webovej aplikácie. Pod pojmom funkčné myslíme, že jeho úlohou je zvládnuť zobrazenie a interpretáciu obsahu hlavne webovým prehliadačom. </w:t>
      </w:r>
      <w:r w:rsidR="009C34E9">
        <w:t xml:space="preserve">Webové stránky môžu byť z pohľadu návrhu dizajnu </w:t>
      </w:r>
      <w:r w:rsidR="009C34E9" w:rsidRPr="009C34E9">
        <w:rPr>
          <w:b/>
        </w:rPr>
        <w:t>statick</w:t>
      </w:r>
      <w:r w:rsidR="00D95528">
        <w:rPr>
          <w:b/>
        </w:rPr>
        <w:t>é</w:t>
      </w:r>
      <w:r w:rsidR="009C34E9">
        <w:t xml:space="preserve"> alebo </w:t>
      </w:r>
      <w:r w:rsidR="009C34E9" w:rsidRPr="009C34E9">
        <w:rPr>
          <w:b/>
        </w:rPr>
        <w:t>dynamicky reagujúce na zmenu šírky okna</w:t>
      </w:r>
      <w:r w:rsidR="009C34E9">
        <w:t>. Statické nijakým spôsobom nereagujú na zmenu šírky</w:t>
      </w:r>
      <w:r w:rsidR="00D95528">
        <w:t xml:space="preserve"> okna a ostávajú nezmenené. Automaticky na webových prehliadačoch naskočí horizontálny </w:t>
      </w:r>
      <w:proofErr w:type="spellStart"/>
      <w:r w:rsidR="00D95528" w:rsidRPr="00D95528">
        <w:rPr>
          <w:rStyle w:val="CudzieslovoChar"/>
        </w:rPr>
        <w:t>scrollbar</w:t>
      </w:r>
      <w:proofErr w:type="spellEnd"/>
      <w:r w:rsidR="00D95528">
        <w:t xml:space="preserve">. Dynamické pružne reagujú na veľkosť okna a snažia sa prispôsobiť zobrazenie šírky zariadenia. V súčasnosti sa najviac využíva návrh </w:t>
      </w:r>
      <w:proofErr w:type="spellStart"/>
      <w:r w:rsidR="00D95528" w:rsidRPr="00D95528">
        <w:rPr>
          <w:b/>
        </w:rPr>
        <w:t>responzívny</w:t>
      </w:r>
      <w:proofErr w:type="spellEnd"/>
      <w:r w:rsidR="00D95528">
        <w:t xml:space="preserve"> </w:t>
      </w:r>
      <w:proofErr w:type="spellStart"/>
      <w:r w:rsidR="00D95528">
        <w:t>webdizajn</w:t>
      </w:r>
      <w:proofErr w:type="spellEnd"/>
      <w:r w:rsidR="00D95528">
        <w:t xml:space="preserve">, ktorý je obsahuje návrhy </w:t>
      </w:r>
      <w:proofErr w:type="spellStart"/>
      <w:r w:rsidR="00D95528" w:rsidRPr="00D95528">
        <w:rPr>
          <w:b/>
        </w:rPr>
        <w:t>liquid</w:t>
      </w:r>
      <w:proofErr w:type="spellEnd"/>
      <w:r w:rsidR="00D95528">
        <w:t xml:space="preserve"> </w:t>
      </w:r>
      <w:proofErr w:type="spellStart"/>
      <w:r w:rsidR="00D95528">
        <w:t>webdizajn</w:t>
      </w:r>
      <w:proofErr w:type="spellEnd"/>
      <w:r w:rsidR="00D95528">
        <w:t xml:space="preserve"> a </w:t>
      </w:r>
      <w:proofErr w:type="spellStart"/>
      <w:r w:rsidR="00D95528" w:rsidRPr="00D95528">
        <w:rPr>
          <w:b/>
        </w:rPr>
        <w:t>adaptive</w:t>
      </w:r>
      <w:proofErr w:type="spellEnd"/>
      <w:r w:rsidR="00D95528">
        <w:t xml:space="preserve"> </w:t>
      </w:r>
      <w:proofErr w:type="spellStart"/>
      <w:r w:rsidR="00D95528">
        <w:t>webdizajn</w:t>
      </w:r>
      <w:proofErr w:type="spellEnd"/>
      <w:r w:rsidR="00D95528">
        <w:t xml:space="preserve">. </w:t>
      </w:r>
    </w:p>
    <w:p w:rsidR="004D5801" w:rsidRDefault="00673357" w:rsidP="004D5801">
      <w:pPr>
        <w:keepNext/>
      </w:pPr>
      <w:r>
        <w:rPr>
          <w:noProof/>
          <w:lang w:eastAsia="sk-SK" w:bidi="ar-SA"/>
        </w:rPr>
        <w:lastRenderedPageBreak/>
        <w:drawing>
          <wp:inline distT="0" distB="0" distL="0" distR="0">
            <wp:extent cx="5760720" cy="4596130"/>
            <wp:effectExtent l="19050" t="19050" r="11430" b="13970"/>
            <wp:docPr id="3" name="Obrázok 2" descr="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9C3" w:rsidRDefault="005B0F93" w:rsidP="005B0F93">
      <w:pPr>
        <w:pStyle w:val="Popis"/>
      </w:pPr>
      <w:r>
        <w:t xml:space="preserve">Obrázok </w:t>
      </w:r>
      <w:fldSimple w:instr=" SEQ Obrázok \* ARABIC ">
        <w:r w:rsidR="00E8512E">
          <w:rPr>
            <w:noProof/>
          </w:rPr>
          <w:t>2</w:t>
        </w:r>
      </w:fldSimple>
      <w:r>
        <w:t xml:space="preserve"> – statický </w:t>
      </w:r>
      <w:proofErr w:type="spellStart"/>
      <w:r>
        <w:t>webdizajn</w:t>
      </w:r>
      <w:proofErr w:type="spellEnd"/>
    </w:p>
    <w:p w:rsidR="00D819C3" w:rsidRDefault="00AE559B" w:rsidP="004D5801">
      <w:pPr>
        <w:pStyle w:val="Nadpis3"/>
      </w:pPr>
      <w:proofErr w:type="spellStart"/>
      <w:r>
        <w:t>Liquid</w:t>
      </w:r>
      <w:proofErr w:type="spellEnd"/>
    </w:p>
    <w:p w:rsidR="008B6343" w:rsidRPr="008B6343" w:rsidRDefault="00A71631" w:rsidP="008B6343">
      <w:proofErr w:type="spellStart"/>
      <w:r>
        <w:t>Liquid</w:t>
      </w:r>
      <w:proofErr w:type="spellEnd"/>
      <w:r>
        <w:t xml:space="preserve"> (premenlivý) alebo tiež nazývaný fluid (tečúci) je charakterizovaný naťahovaním častí </w:t>
      </w:r>
      <w:proofErr w:type="spellStart"/>
      <w:r>
        <w:t>webdizajnu</w:t>
      </w:r>
      <w:proofErr w:type="spellEnd"/>
      <w:r>
        <w:t xml:space="preserve"> proporcionálne šírke oknu webového prehliadača.</w:t>
      </w:r>
    </w:p>
    <w:p w:rsidR="005B0F93" w:rsidRDefault="008B6343" w:rsidP="005B0F93">
      <w:pPr>
        <w:keepNext/>
        <w:spacing w:after="0"/>
        <w:jc w:val="left"/>
      </w:pPr>
      <w:r>
        <w:rPr>
          <w:noProof/>
          <w:lang w:eastAsia="sk-SK" w:bidi="ar-SA"/>
        </w:rPr>
        <w:drawing>
          <wp:inline distT="0" distB="0" distL="0" distR="0">
            <wp:extent cx="5760720" cy="1708150"/>
            <wp:effectExtent l="19050" t="0" r="0" b="0"/>
            <wp:docPr id="7" name="Obrázok 6" descr="liqu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ui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04" w:rsidRPr="00E8512E" w:rsidRDefault="005B0F93" w:rsidP="00E8512E">
      <w:pPr>
        <w:pStyle w:val="Popis"/>
      </w:pPr>
      <w:r w:rsidRPr="00E8512E">
        <w:t xml:space="preserve">Obrázok </w:t>
      </w:r>
      <w:fldSimple w:instr=" SEQ Obrázok \* ARABIC ">
        <w:r w:rsidR="00E8512E">
          <w:rPr>
            <w:noProof/>
          </w:rPr>
          <w:t>3</w:t>
        </w:r>
      </w:fldSimple>
      <w:r w:rsidRPr="00E8512E">
        <w:t xml:space="preserve"> – </w:t>
      </w:r>
      <w:proofErr w:type="spellStart"/>
      <w:r w:rsidR="00E8512E">
        <w:t>liquid</w:t>
      </w:r>
      <w:proofErr w:type="spellEnd"/>
      <w:r w:rsidR="00E8512E">
        <w:t xml:space="preserve"> </w:t>
      </w:r>
      <w:proofErr w:type="spellStart"/>
      <w:r w:rsidR="00E8512E">
        <w:t>webdizajn</w:t>
      </w:r>
      <w:proofErr w:type="spellEnd"/>
      <w:r w:rsidR="00E8512E">
        <w:t xml:space="preserve">, zobrazenie pre mobil, </w:t>
      </w:r>
      <w:proofErr w:type="spellStart"/>
      <w:r w:rsidR="00E8512E">
        <w:t>tablet</w:t>
      </w:r>
      <w:proofErr w:type="spellEnd"/>
      <w:r w:rsidR="00E8512E">
        <w:t>, počítač</w:t>
      </w:r>
    </w:p>
    <w:p w:rsidR="00AE559B" w:rsidRDefault="00AE559B" w:rsidP="00AE559B">
      <w:pPr>
        <w:pStyle w:val="Nadpis3"/>
      </w:pPr>
      <w:proofErr w:type="spellStart"/>
      <w:r>
        <w:t>Adaptive</w:t>
      </w:r>
      <w:proofErr w:type="spellEnd"/>
    </w:p>
    <w:p w:rsidR="00A71631" w:rsidRPr="00A71631" w:rsidRDefault="00A71631" w:rsidP="00A71631">
      <w:r>
        <w:t xml:space="preserve">Adaptívny </w:t>
      </w:r>
      <w:proofErr w:type="spellStart"/>
      <w:r>
        <w:t>webdizajn</w:t>
      </w:r>
      <w:proofErr w:type="spellEnd"/>
      <w:r>
        <w:t xml:space="preserve"> má definované rozličné </w:t>
      </w:r>
      <w:proofErr w:type="spellStart"/>
      <w:r>
        <w:t>rozložania</w:t>
      </w:r>
      <w:proofErr w:type="spellEnd"/>
      <w:r>
        <w:t xml:space="preserve"> (</w:t>
      </w:r>
      <w:proofErr w:type="spellStart"/>
      <w:r>
        <w:t>layouty</w:t>
      </w:r>
      <w:proofErr w:type="spellEnd"/>
      <w:r>
        <w:t>) pre rozličné rozlíšenia. Môžeme si to predstaviť ako množinu statických rozložení.</w:t>
      </w:r>
    </w:p>
    <w:p w:rsidR="00E8512E" w:rsidRDefault="008B6343" w:rsidP="00E8512E">
      <w:pPr>
        <w:keepNext/>
      </w:pPr>
      <w:r>
        <w:rPr>
          <w:noProof/>
          <w:lang w:eastAsia="sk-SK" w:bidi="ar-SA"/>
        </w:rPr>
        <w:drawing>
          <wp:inline distT="0" distB="0" distL="0" distR="0">
            <wp:extent cx="5760720" cy="1708150"/>
            <wp:effectExtent l="19050" t="0" r="0" b="0"/>
            <wp:docPr id="8" name="Obrázok 7" descr="adap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04" w:rsidRDefault="00E8512E" w:rsidP="00E8512E">
      <w:pPr>
        <w:pStyle w:val="Popis"/>
        <w:jc w:val="both"/>
      </w:pPr>
      <w:r>
        <w:t xml:space="preserve">Obrázok </w:t>
      </w:r>
      <w:fldSimple w:instr=" SEQ Obrázok \* ARABIC ">
        <w:r>
          <w:rPr>
            <w:noProof/>
          </w:rPr>
          <w:t>4</w:t>
        </w:r>
      </w:fldSimple>
      <w:r>
        <w:t xml:space="preserve"> – adaptívny </w:t>
      </w:r>
      <w:proofErr w:type="spellStart"/>
      <w:r>
        <w:t>webdizajn</w:t>
      </w:r>
      <w:proofErr w:type="spellEnd"/>
      <w:r>
        <w:t xml:space="preserve">, zobrazenie pre mobil, </w:t>
      </w:r>
      <w:proofErr w:type="spellStart"/>
      <w:r>
        <w:t>tablet</w:t>
      </w:r>
      <w:proofErr w:type="spellEnd"/>
      <w:r>
        <w:t>, počítač</w:t>
      </w:r>
    </w:p>
    <w:p w:rsidR="00AE559B" w:rsidRDefault="00AE559B" w:rsidP="00AE559B">
      <w:pPr>
        <w:pStyle w:val="Nadpis3"/>
      </w:pPr>
      <w:proofErr w:type="spellStart"/>
      <w:r>
        <w:t>Responsive</w:t>
      </w:r>
      <w:proofErr w:type="spellEnd"/>
    </w:p>
    <w:p w:rsidR="00A71631" w:rsidRPr="00A71631" w:rsidRDefault="00A71631" w:rsidP="00A71631">
      <w:proofErr w:type="spellStart"/>
      <w:r>
        <w:t>Responzívny</w:t>
      </w:r>
      <w:proofErr w:type="spellEnd"/>
      <w:r>
        <w:t xml:space="preserve"> </w:t>
      </w:r>
      <w:proofErr w:type="spellStart"/>
      <w:r>
        <w:t>webdizajn</w:t>
      </w:r>
      <w:proofErr w:type="spellEnd"/>
      <w:r>
        <w:t xml:space="preserve"> je v súčasnosti najpoužívanejší návrh webo</w:t>
      </w:r>
      <w:r w:rsidR="00146504">
        <w:t xml:space="preserve">vého dizajnu. Definuje rozličné rozloženia pre rozličné rozlíšenia a zároveň každý z týchto rozložení sa prispôsobuje šírke okna webového prehliadača. </w:t>
      </w:r>
      <w:proofErr w:type="spellStart"/>
      <w:r w:rsidR="00146504">
        <w:t>Responzívny</w:t>
      </w:r>
      <w:proofErr w:type="spellEnd"/>
      <w:r w:rsidR="00146504">
        <w:t xml:space="preserve"> </w:t>
      </w:r>
      <w:proofErr w:type="spellStart"/>
      <w:r w:rsidR="00146504">
        <w:t>webdizajn</w:t>
      </w:r>
      <w:proofErr w:type="spellEnd"/>
      <w:r w:rsidR="00146504">
        <w:t xml:space="preserve"> obsahuje základne vlastnosti </w:t>
      </w:r>
      <w:proofErr w:type="spellStart"/>
      <w:r w:rsidR="00146504">
        <w:t>liquid</w:t>
      </w:r>
      <w:proofErr w:type="spellEnd"/>
      <w:r w:rsidR="00146504">
        <w:t xml:space="preserve"> aj </w:t>
      </w:r>
      <w:proofErr w:type="spellStart"/>
      <w:r w:rsidR="00146504">
        <w:t>adaptive</w:t>
      </w:r>
      <w:proofErr w:type="spellEnd"/>
      <w:r w:rsidR="00146504">
        <w:t xml:space="preserve"> </w:t>
      </w:r>
      <w:proofErr w:type="spellStart"/>
      <w:r w:rsidR="00146504">
        <w:t>webdizajnu</w:t>
      </w:r>
      <w:proofErr w:type="spellEnd"/>
      <w:r w:rsidR="00146504">
        <w:t>.</w:t>
      </w:r>
    </w:p>
    <w:p w:rsidR="00E8512E" w:rsidRDefault="008B6343" w:rsidP="00E8512E">
      <w:pPr>
        <w:keepNext/>
      </w:pPr>
      <w:r>
        <w:rPr>
          <w:noProof/>
          <w:lang w:eastAsia="sk-SK" w:bidi="ar-SA"/>
        </w:rPr>
        <w:drawing>
          <wp:inline distT="0" distB="0" distL="0" distR="0">
            <wp:extent cx="5760720" cy="1708150"/>
            <wp:effectExtent l="19050" t="0" r="0" b="0"/>
            <wp:docPr id="9" name="Obrázok 8" descr="responz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ziv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04" w:rsidRPr="00E8512E" w:rsidRDefault="00E8512E" w:rsidP="00E8512E">
      <w:pPr>
        <w:pStyle w:val="Popis"/>
      </w:pPr>
      <w:r w:rsidRPr="00E8512E">
        <w:t xml:space="preserve">Obrázok </w:t>
      </w:r>
      <w:fldSimple w:instr=" SEQ Obrázok \* ARABIC ">
        <w:r w:rsidRPr="00E8512E">
          <w:t>5</w:t>
        </w:r>
      </w:fldSimple>
      <w:r w:rsidRPr="00E8512E">
        <w:t xml:space="preserve"> – </w:t>
      </w:r>
      <w:proofErr w:type="spellStart"/>
      <w:r w:rsidRPr="00E8512E">
        <w:t>responzívny</w:t>
      </w:r>
      <w:proofErr w:type="spellEnd"/>
      <w:r w:rsidRPr="00E8512E">
        <w:t xml:space="preserve"> </w:t>
      </w:r>
      <w:proofErr w:type="spellStart"/>
      <w:r w:rsidRPr="00E8512E">
        <w:t>webdizajn</w:t>
      </w:r>
      <w:proofErr w:type="spellEnd"/>
      <w:r w:rsidRPr="00E8512E">
        <w:t xml:space="preserve">, zobrazenie pre mobil, </w:t>
      </w:r>
      <w:proofErr w:type="spellStart"/>
      <w:r w:rsidRPr="00E8512E">
        <w:t>tablet</w:t>
      </w:r>
      <w:proofErr w:type="spellEnd"/>
      <w:r w:rsidRPr="00E8512E">
        <w:t>, počítač</w:t>
      </w:r>
    </w:p>
    <w:p w:rsidR="0016699C" w:rsidRDefault="0016699C" w:rsidP="00B06FE0">
      <w:pPr>
        <w:pStyle w:val="Nadpis1"/>
      </w:pPr>
      <w:bookmarkStart w:id="18" w:name="_Toc416395840"/>
      <w:r w:rsidRPr="00CA38D5">
        <w:t>ZBER POŽIADAVIEK PRE KNIŽNICU</w:t>
      </w:r>
      <w:bookmarkEnd w:id="18"/>
    </w:p>
    <w:p w:rsidR="00AE559B" w:rsidRPr="00AE531F" w:rsidRDefault="00AE559B" w:rsidP="00AE559B">
      <w:pPr>
        <w:pStyle w:val="Nadpis2"/>
      </w:pPr>
      <w:bookmarkStart w:id="19" w:name="_Toc416395837"/>
      <w:r w:rsidRPr="00CA38D5">
        <w:t>Existujúce riešenia</w:t>
      </w:r>
      <w:bookmarkEnd w:id="19"/>
    </w:p>
    <w:p w:rsidR="00AE559B" w:rsidRPr="00AE531F" w:rsidRDefault="00AE559B" w:rsidP="00AE559B">
      <w:pPr>
        <w:pStyle w:val="Nadpis3"/>
      </w:pPr>
      <w:bookmarkStart w:id="20" w:name="_Toc416395838"/>
      <w:proofErr w:type="spellStart"/>
      <w:r w:rsidRPr="00CA38D5">
        <w:t>Bootstrap</w:t>
      </w:r>
      <w:bookmarkEnd w:id="20"/>
      <w:proofErr w:type="spellEnd"/>
    </w:p>
    <w:p w:rsidR="00AE559B" w:rsidRPr="00CA38D5" w:rsidRDefault="00AE559B" w:rsidP="00AE559B">
      <w:pPr>
        <w:pStyle w:val="Nadpis3"/>
      </w:pPr>
      <w:bookmarkStart w:id="21" w:name="_Toc416395839"/>
      <w:proofErr w:type="spellStart"/>
      <w:r w:rsidRPr="00CA38D5">
        <w:t>Foundation</w:t>
      </w:r>
      <w:bookmarkEnd w:id="21"/>
      <w:proofErr w:type="spellEnd"/>
    </w:p>
    <w:p w:rsidR="00AE531F" w:rsidRPr="00AE531F" w:rsidRDefault="00AE531F" w:rsidP="00AE531F"/>
    <w:p w:rsidR="0016699C" w:rsidRDefault="0016699C" w:rsidP="00AE531F">
      <w:pPr>
        <w:pStyle w:val="Nadpis1"/>
      </w:pPr>
      <w:bookmarkStart w:id="22" w:name="_Toc416395841"/>
      <w:r w:rsidRPr="00CA38D5">
        <w:t>ANALÝZA POŽIADAVIEK PRE KNIŽNICU</w:t>
      </w:r>
      <w:bookmarkEnd w:id="22"/>
    </w:p>
    <w:p w:rsidR="00AE531F" w:rsidRPr="00AE531F" w:rsidRDefault="00AE531F" w:rsidP="00AE531F"/>
    <w:p w:rsidR="0016699C" w:rsidRDefault="0016699C" w:rsidP="00AE531F">
      <w:pPr>
        <w:pStyle w:val="Nadpis1"/>
      </w:pPr>
      <w:bookmarkStart w:id="23" w:name="_Toc416395842"/>
      <w:r w:rsidRPr="00CA38D5">
        <w:lastRenderedPageBreak/>
        <w:t>IMPLEMENTÁCIE KNIŽNICE</w:t>
      </w:r>
      <w:bookmarkEnd w:id="23"/>
    </w:p>
    <w:p w:rsidR="00AE531F" w:rsidRPr="00AE531F" w:rsidRDefault="00AE531F" w:rsidP="00AE531F"/>
    <w:p w:rsidR="0016699C" w:rsidRDefault="0016699C" w:rsidP="00AE531F">
      <w:pPr>
        <w:pStyle w:val="Nadpis1"/>
      </w:pPr>
      <w:bookmarkStart w:id="24" w:name="_Toc416395843"/>
      <w:r w:rsidRPr="00CA38D5">
        <w:t>PRÍKLADOVÝ WEB</w:t>
      </w:r>
      <w:bookmarkEnd w:id="24"/>
    </w:p>
    <w:p w:rsidR="00AE531F" w:rsidRPr="00AE531F" w:rsidRDefault="00AE531F" w:rsidP="00AE531F"/>
    <w:p w:rsidR="0016699C" w:rsidRDefault="0016699C" w:rsidP="00DD193A">
      <w:pPr>
        <w:pStyle w:val="Nadpis1"/>
        <w:numPr>
          <w:ilvl w:val="0"/>
          <w:numId w:val="0"/>
        </w:numPr>
      </w:pPr>
      <w:bookmarkStart w:id="25" w:name="_Toc416395844"/>
      <w:r w:rsidRPr="00DD193A">
        <w:t>ZÁVER</w:t>
      </w:r>
      <w:bookmarkEnd w:id="25"/>
    </w:p>
    <w:p w:rsidR="00AE531F" w:rsidRDefault="00AE531F" w:rsidP="00AE531F"/>
    <w:p w:rsidR="00AE531F" w:rsidRDefault="00AE531F">
      <w:pPr>
        <w:jc w:val="left"/>
      </w:pPr>
      <w:r>
        <w:br w:type="page"/>
      </w:r>
    </w:p>
    <w:p w:rsidR="0016699C" w:rsidRDefault="00DD193A" w:rsidP="00DD193A">
      <w:pPr>
        <w:pStyle w:val="Nadpis1"/>
        <w:numPr>
          <w:ilvl w:val="0"/>
          <w:numId w:val="0"/>
        </w:numPr>
      </w:pPr>
      <w:bookmarkStart w:id="26" w:name="_Toc416395845"/>
      <w:r>
        <w:lastRenderedPageBreak/>
        <w:t>ZOZNAM REFERENCIÍ</w:t>
      </w:r>
      <w:bookmarkEnd w:id="26"/>
    </w:p>
    <w:p w:rsidR="00AE531F" w:rsidRDefault="00AE531F">
      <w:pPr>
        <w:jc w:val="left"/>
      </w:pPr>
      <w:r>
        <w:br w:type="page"/>
      </w:r>
    </w:p>
    <w:p w:rsidR="004C424C" w:rsidRDefault="00DD193A" w:rsidP="00AE531F">
      <w:pPr>
        <w:pStyle w:val="Uvodnenadpisy"/>
      </w:pPr>
      <w:r>
        <w:lastRenderedPageBreak/>
        <w:t>ZOZNAM ILUSTRÁCIÍ</w:t>
      </w:r>
    </w:p>
    <w:p w:rsidR="00DD193A" w:rsidRDefault="00DD193A">
      <w:pPr>
        <w:jc w:val="left"/>
      </w:pPr>
      <w:r>
        <w:br w:type="page"/>
      </w:r>
    </w:p>
    <w:p w:rsidR="00AE531F" w:rsidRPr="00AE531F" w:rsidRDefault="00DD193A" w:rsidP="00DD193A">
      <w:pPr>
        <w:pStyle w:val="Nadpis1"/>
        <w:numPr>
          <w:ilvl w:val="0"/>
          <w:numId w:val="0"/>
        </w:numPr>
      </w:pPr>
      <w:bookmarkStart w:id="27" w:name="_Toc416395846"/>
      <w:r>
        <w:lastRenderedPageBreak/>
        <w:t>PRÍLOHY</w:t>
      </w:r>
      <w:bookmarkEnd w:id="27"/>
    </w:p>
    <w:sectPr w:rsidR="00AE531F" w:rsidRPr="00AE531F" w:rsidSect="001864E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F93" w:rsidRDefault="005B0F93" w:rsidP="0032141C">
      <w:pPr>
        <w:spacing w:line="240" w:lineRule="auto"/>
      </w:pPr>
      <w:r>
        <w:separator/>
      </w:r>
    </w:p>
  </w:endnote>
  <w:endnote w:type="continuationSeparator" w:id="1">
    <w:p w:rsidR="005B0F93" w:rsidRDefault="005B0F93" w:rsidP="00321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25744"/>
      <w:docPartObj>
        <w:docPartGallery w:val="Page Numbers (Bottom of Page)"/>
        <w:docPartUnique/>
      </w:docPartObj>
    </w:sdtPr>
    <w:sdtContent>
      <w:p w:rsidR="005B0F93" w:rsidRDefault="005B0F93">
        <w:pPr>
          <w:pStyle w:val="Pta"/>
          <w:jc w:val="center"/>
        </w:pPr>
        <w:fldSimple w:instr=" PAGE   \* MERGEFORMAT ">
          <w:r w:rsidR="00062491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F93" w:rsidRDefault="005B0F93" w:rsidP="0032141C">
      <w:pPr>
        <w:spacing w:line="240" w:lineRule="auto"/>
      </w:pPr>
      <w:r>
        <w:separator/>
      </w:r>
    </w:p>
  </w:footnote>
  <w:footnote w:type="continuationSeparator" w:id="1">
    <w:p w:rsidR="005B0F93" w:rsidRDefault="005B0F93" w:rsidP="003214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F93" w:rsidRDefault="005B0F9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603"/>
    <w:multiLevelType w:val="hybridMultilevel"/>
    <w:tmpl w:val="E20453C8"/>
    <w:lvl w:ilvl="0" w:tplc="041B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4FE7"/>
    <w:multiLevelType w:val="hybridMultilevel"/>
    <w:tmpl w:val="49C6A6FA"/>
    <w:lvl w:ilvl="0" w:tplc="8216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94DA5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B0E2568"/>
    <w:multiLevelType w:val="hybridMultilevel"/>
    <w:tmpl w:val="60D4FBB4"/>
    <w:lvl w:ilvl="0" w:tplc="7416E48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8211BC"/>
    <w:multiLevelType w:val="hybridMultilevel"/>
    <w:tmpl w:val="CEB47AF4"/>
    <w:lvl w:ilvl="0" w:tplc="6A8038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F3FA2"/>
    <w:multiLevelType w:val="hybridMultilevel"/>
    <w:tmpl w:val="C1A67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60339"/>
    <w:multiLevelType w:val="hybridMultilevel"/>
    <w:tmpl w:val="A670C324"/>
    <w:lvl w:ilvl="0" w:tplc="9F0E43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B46DE"/>
    <w:multiLevelType w:val="hybridMultilevel"/>
    <w:tmpl w:val="D89EA728"/>
    <w:lvl w:ilvl="0" w:tplc="B470D89A">
      <w:numFmt w:val="bullet"/>
      <w:lvlText w:val="-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379B2"/>
    <w:multiLevelType w:val="hybridMultilevel"/>
    <w:tmpl w:val="CE787E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949DB"/>
    <w:multiLevelType w:val="hybridMultilevel"/>
    <w:tmpl w:val="362ECB4C"/>
    <w:lvl w:ilvl="0" w:tplc="B470D89A">
      <w:numFmt w:val="bullet"/>
      <w:lvlText w:val="-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1300A"/>
    <w:multiLevelType w:val="hybridMultilevel"/>
    <w:tmpl w:val="3E0CD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B0022"/>
    <w:multiLevelType w:val="hybridMultilevel"/>
    <w:tmpl w:val="7E32C6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5776B"/>
    <w:multiLevelType w:val="hybridMultilevel"/>
    <w:tmpl w:val="0FA46B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A5EF5"/>
    <w:multiLevelType w:val="hybridMultilevel"/>
    <w:tmpl w:val="46520E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F1262"/>
    <w:multiLevelType w:val="hybridMultilevel"/>
    <w:tmpl w:val="FDC86A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A4F0A"/>
    <w:multiLevelType w:val="hybridMultilevel"/>
    <w:tmpl w:val="FC5CE68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F64AC9"/>
    <w:multiLevelType w:val="hybridMultilevel"/>
    <w:tmpl w:val="8A72C5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65331D"/>
    <w:multiLevelType w:val="hybridMultilevel"/>
    <w:tmpl w:val="692056E8"/>
    <w:lvl w:ilvl="0" w:tplc="7416E4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5239B"/>
    <w:multiLevelType w:val="hybridMultilevel"/>
    <w:tmpl w:val="3AA63D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1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2"/>
  </w:num>
  <w:num w:numId="13">
    <w:abstractNumId w:val="17"/>
  </w:num>
  <w:num w:numId="14">
    <w:abstractNumId w:val="3"/>
  </w:num>
  <w:num w:numId="15">
    <w:abstractNumId w:val="15"/>
  </w:num>
  <w:num w:numId="16">
    <w:abstractNumId w:val="18"/>
  </w:num>
  <w:num w:numId="17">
    <w:abstractNumId w:val="16"/>
  </w:num>
  <w:num w:numId="18">
    <w:abstractNumId w:val="8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C424C"/>
    <w:rsid w:val="00015B00"/>
    <w:rsid w:val="000271F6"/>
    <w:rsid w:val="00062491"/>
    <w:rsid w:val="00090289"/>
    <w:rsid w:val="000D2927"/>
    <w:rsid w:val="000E2CAB"/>
    <w:rsid w:val="001312EF"/>
    <w:rsid w:val="0013276B"/>
    <w:rsid w:val="00146504"/>
    <w:rsid w:val="0016699C"/>
    <w:rsid w:val="001810E8"/>
    <w:rsid w:val="001864EC"/>
    <w:rsid w:val="001C758B"/>
    <w:rsid w:val="002055F7"/>
    <w:rsid w:val="0026133A"/>
    <w:rsid w:val="002B2F14"/>
    <w:rsid w:val="002D7B79"/>
    <w:rsid w:val="00302CBE"/>
    <w:rsid w:val="00305330"/>
    <w:rsid w:val="00305536"/>
    <w:rsid w:val="0032141C"/>
    <w:rsid w:val="00327E8E"/>
    <w:rsid w:val="00335BE2"/>
    <w:rsid w:val="00387BBB"/>
    <w:rsid w:val="003A73A5"/>
    <w:rsid w:val="003B7FAE"/>
    <w:rsid w:val="003E0266"/>
    <w:rsid w:val="003F7222"/>
    <w:rsid w:val="00433B23"/>
    <w:rsid w:val="00444295"/>
    <w:rsid w:val="00486BE2"/>
    <w:rsid w:val="004B0999"/>
    <w:rsid w:val="004C424C"/>
    <w:rsid w:val="004D1C3B"/>
    <w:rsid w:val="004D5801"/>
    <w:rsid w:val="004E134F"/>
    <w:rsid w:val="004E2C35"/>
    <w:rsid w:val="0051181F"/>
    <w:rsid w:val="00533F70"/>
    <w:rsid w:val="0057548B"/>
    <w:rsid w:val="005B0F93"/>
    <w:rsid w:val="005B1DA7"/>
    <w:rsid w:val="00621AC3"/>
    <w:rsid w:val="00641146"/>
    <w:rsid w:val="00673357"/>
    <w:rsid w:val="006801C4"/>
    <w:rsid w:val="006E5BC4"/>
    <w:rsid w:val="006F3D55"/>
    <w:rsid w:val="00706CA5"/>
    <w:rsid w:val="007208ED"/>
    <w:rsid w:val="00722A1E"/>
    <w:rsid w:val="00740538"/>
    <w:rsid w:val="00753282"/>
    <w:rsid w:val="0077318E"/>
    <w:rsid w:val="007A7CA0"/>
    <w:rsid w:val="007E5A67"/>
    <w:rsid w:val="0082044E"/>
    <w:rsid w:val="00847298"/>
    <w:rsid w:val="00886CFB"/>
    <w:rsid w:val="008915E6"/>
    <w:rsid w:val="00894E22"/>
    <w:rsid w:val="008A7F42"/>
    <w:rsid w:val="008B2D98"/>
    <w:rsid w:val="008B6343"/>
    <w:rsid w:val="008C17C9"/>
    <w:rsid w:val="0090148A"/>
    <w:rsid w:val="00922314"/>
    <w:rsid w:val="00941158"/>
    <w:rsid w:val="009632AF"/>
    <w:rsid w:val="00987604"/>
    <w:rsid w:val="009C34E9"/>
    <w:rsid w:val="00A54794"/>
    <w:rsid w:val="00A54DD6"/>
    <w:rsid w:val="00A71631"/>
    <w:rsid w:val="00A868DD"/>
    <w:rsid w:val="00A9392C"/>
    <w:rsid w:val="00AE531F"/>
    <w:rsid w:val="00AE559B"/>
    <w:rsid w:val="00B02F72"/>
    <w:rsid w:val="00B06FE0"/>
    <w:rsid w:val="00B17C92"/>
    <w:rsid w:val="00B94C7B"/>
    <w:rsid w:val="00B9608B"/>
    <w:rsid w:val="00C41022"/>
    <w:rsid w:val="00CA38D5"/>
    <w:rsid w:val="00CD66C8"/>
    <w:rsid w:val="00D35039"/>
    <w:rsid w:val="00D819C3"/>
    <w:rsid w:val="00D95528"/>
    <w:rsid w:val="00DC2321"/>
    <w:rsid w:val="00DD193A"/>
    <w:rsid w:val="00E123BA"/>
    <w:rsid w:val="00E7386C"/>
    <w:rsid w:val="00E76F82"/>
    <w:rsid w:val="00E8512E"/>
    <w:rsid w:val="00F077D4"/>
    <w:rsid w:val="00F7721F"/>
    <w:rsid w:val="00F835B4"/>
    <w:rsid w:val="00F860C5"/>
    <w:rsid w:val="00FE0FA9"/>
    <w:rsid w:val="00FF2C77"/>
    <w:rsid w:val="00FF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0C5"/>
    <w:pPr>
      <w:spacing w:after="200"/>
      <w:jc w:val="both"/>
    </w:pPr>
    <w:rPr>
      <w:rFonts w:ascii="Times New Roman" w:hAnsi="Times New Roman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06FE0"/>
    <w:pPr>
      <w:keepNext/>
      <w:keepLines/>
      <w:numPr>
        <w:numId w:val="5"/>
      </w:numPr>
      <w:spacing w:after="567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06FE0"/>
    <w:pPr>
      <w:keepNext/>
      <w:keepLines/>
      <w:numPr>
        <w:ilvl w:val="1"/>
        <w:numId w:val="5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531F"/>
    <w:pPr>
      <w:keepNext/>
      <w:keepLines/>
      <w:numPr>
        <w:ilvl w:val="2"/>
        <w:numId w:val="5"/>
      </w:numPr>
      <w:spacing w:before="200"/>
      <w:outlineLvl w:val="2"/>
    </w:pPr>
    <w:rPr>
      <w:rFonts w:eastAsiaTheme="majorEastAsia" w:cstheme="majorBidi"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A7F42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A7F42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A7F42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A7F42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A7F42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A7F42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F7222"/>
    <w:rPr>
      <w:rFonts w:ascii="Times New Roman" w:eastAsiaTheme="majorEastAsia" w:hAnsi="Times New Roman" w:cstheme="majorBidi"/>
      <w:b/>
      <w:bCs/>
      <w:sz w:val="32"/>
      <w:szCs w:val="28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B06FE0"/>
    <w:rPr>
      <w:rFonts w:ascii="Times New Roman" w:eastAsiaTheme="majorEastAsia" w:hAnsi="Times New Roman" w:cstheme="majorBidi"/>
      <w:b/>
      <w:bCs/>
      <w:sz w:val="28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AE531F"/>
    <w:rPr>
      <w:rFonts w:ascii="Times New Roman" w:eastAsiaTheme="majorEastAsia" w:hAnsi="Times New Roman" w:cstheme="majorBidi"/>
      <w:bCs/>
      <w:sz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A7F4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A7F42"/>
    <w:rPr>
      <w:rFonts w:asciiTheme="majorHAnsi" w:eastAsiaTheme="majorEastAsia" w:hAnsiTheme="majorHAnsi" w:cstheme="majorBidi"/>
      <w:color w:val="243F60" w:themeColor="accent1" w:themeShade="7F"/>
      <w:sz w:val="24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A7F42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A7F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A7F42"/>
    <w:rPr>
      <w:rFonts w:asciiTheme="majorHAnsi" w:eastAsiaTheme="majorEastAsia" w:hAnsiTheme="majorHAnsi" w:cstheme="majorBidi"/>
      <w:color w:val="4F81BD" w:themeColor="accent1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A7F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4D5801"/>
    <w:pPr>
      <w:spacing w:line="240" w:lineRule="auto"/>
      <w:jc w:val="center"/>
    </w:pPr>
    <w:rPr>
      <w:b/>
      <w:bCs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8A7F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A7F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A7F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A7F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8A7F42"/>
    <w:rPr>
      <w:b/>
      <w:bCs/>
    </w:rPr>
  </w:style>
  <w:style w:type="character" w:styleId="Zvraznenie">
    <w:name w:val="Emphasis"/>
    <w:basedOn w:val="Predvolenpsmoodseku"/>
    <w:uiPriority w:val="20"/>
    <w:qFormat/>
    <w:rsid w:val="008A7F42"/>
    <w:rPr>
      <w:i/>
      <w:iCs/>
    </w:rPr>
  </w:style>
  <w:style w:type="paragraph" w:styleId="Bezriadkovania">
    <w:name w:val="No Spacing"/>
    <w:link w:val="BezriadkovaniaChar"/>
    <w:uiPriority w:val="1"/>
    <w:qFormat/>
    <w:rsid w:val="008A7F42"/>
    <w:pPr>
      <w:spacing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8A7F42"/>
  </w:style>
  <w:style w:type="paragraph" w:styleId="Odsekzoznamu">
    <w:name w:val="List Paragraph"/>
    <w:basedOn w:val="Normlny"/>
    <w:uiPriority w:val="34"/>
    <w:qFormat/>
    <w:rsid w:val="008A7F42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8A7F42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8A7F42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A7F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A7F42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8A7F42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8A7F42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8A7F42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8A7F42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8A7F42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A7F42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A7F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7F42"/>
    <w:rPr>
      <w:rFonts w:ascii="Tahoma" w:hAnsi="Tahoma" w:cs="Tahoma"/>
      <w:sz w:val="16"/>
      <w:szCs w:val="16"/>
    </w:rPr>
  </w:style>
  <w:style w:type="paragraph" w:customStyle="1" w:styleId="Uvodnenadpisy">
    <w:name w:val="Uvodne nadpisy"/>
    <w:basedOn w:val="Normlny"/>
    <w:next w:val="Normlny"/>
    <w:qFormat/>
    <w:rsid w:val="00CA38D5"/>
    <w:pPr>
      <w:spacing w:after="567"/>
    </w:pPr>
    <w:rPr>
      <w:b/>
      <w:sz w:val="28"/>
    </w:rPr>
  </w:style>
  <w:style w:type="character" w:styleId="Hypertextovprepojenie">
    <w:name w:val="Hyperlink"/>
    <w:basedOn w:val="Predvolenpsmoodseku"/>
    <w:uiPriority w:val="99"/>
    <w:unhideWhenUsed/>
    <w:rsid w:val="003A73A5"/>
    <w:rPr>
      <w:color w:val="0000FF" w:themeColor="hyperlink"/>
      <w:u w:val="single"/>
    </w:rPr>
  </w:style>
  <w:style w:type="paragraph" w:styleId="Obsah1">
    <w:name w:val="toc 1"/>
    <w:basedOn w:val="Normlny"/>
    <w:next w:val="Normlny"/>
    <w:autoRedefine/>
    <w:uiPriority w:val="39"/>
    <w:unhideWhenUsed/>
    <w:rsid w:val="00B06FE0"/>
    <w:pPr>
      <w:tabs>
        <w:tab w:val="right" w:leader="dot" w:pos="9062"/>
      </w:tabs>
      <w:spacing w:after="100"/>
    </w:pPr>
    <w:rPr>
      <w:caps/>
    </w:rPr>
  </w:style>
  <w:style w:type="paragraph" w:styleId="Obsah2">
    <w:name w:val="toc 2"/>
    <w:basedOn w:val="Normlny"/>
    <w:next w:val="Normlny"/>
    <w:autoRedefine/>
    <w:uiPriority w:val="39"/>
    <w:unhideWhenUsed/>
    <w:rsid w:val="008915E6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8915E6"/>
    <w:pPr>
      <w:spacing w:after="100"/>
      <w:ind w:left="480"/>
    </w:pPr>
  </w:style>
  <w:style w:type="paragraph" w:styleId="Hlavika">
    <w:name w:val="header"/>
    <w:basedOn w:val="Normlny"/>
    <w:link w:val="HlavikaChar"/>
    <w:uiPriority w:val="99"/>
    <w:semiHidden/>
    <w:unhideWhenUsed/>
    <w:rsid w:val="0032141C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2141C"/>
    <w:rPr>
      <w:rFonts w:ascii="Times New Roman" w:hAnsi="Times New Roman"/>
      <w:sz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32141C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141C"/>
    <w:rPr>
      <w:rFonts w:ascii="Times New Roman" w:hAnsi="Times New Roman"/>
      <w:sz w:val="24"/>
      <w:lang w:val="sk-SK"/>
    </w:rPr>
  </w:style>
  <w:style w:type="paragraph" w:customStyle="1" w:styleId="Vloenkod">
    <w:name w:val="Vložený kod"/>
    <w:basedOn w:val="Normlny"/>
    <w:next w:val="Normlny"/>
    <w:link w:val="VloenkodChar"/>
    <w:qFormat/>
    <w:rsid w:val="00D35039"/>
    <w:rPr>
      <w:rFonts w:ascii="Courier New" w:hAnsi="Courier New"/>
      <w:lang w:val="en-US"/>
    </w:rPr>
  </w:style>
  <w:style w:type="character" w:customStyle="1" w:styleId="VloenkodChar">
    <w:name w:val="Vložený kod Char"/>
    <w:basedOn w:val="Predvolenpsmoodseku"/>
    <w:link w:val="Vloenkod"/>
    <w:rsid w:val="00641146"/>
    <w:rPr>
      <w:rFonts w:ascii="Courier New" w:hAnsi="Courier New"/>
      <w:sz w:val="24"/>
    </w:rPr>
  </w:style>
  <w:style w:type="paragraph" w:customStyle="1" w:styleId="Cudzieslovo">
    <w:name w:val="Cudzie slovo"/>
    <w:basedOn w:val="Normlny"/>
    <w:next w:val="Normlny"/>
    <w:link w:val="CudzieslovoChar"/>
    <w:qFormat/>
    <w:rsid w:val="00641146"/>
    <w:rPr>
      <w:color w:val="FF0000"/>
    </w:rPr>
  </w:style>
  <w:style w:type="character" w:customStyle="1" w:styleId="CudzieslovoChar">
    <w:name w:val="Cudzie slovo Char"/>
    <w:basedOn w:val="Predvolenpsmoodseku"/>
    <w:link w:val="Cudzieslovo"/>
    <w:rsid w:val="00641146"/>
    <w:rPr>
      <w:rFonts w:ascii="Times New Roman" w:hAnsi="Times New Roman"/>
      <w:color w:val="FF0000"/>
      <w:sz w:val="24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1332F-E4CB-4BB8-A895-1B936D40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25</Pages>
  <Words>3260</Words>
  <Characters>18584</Characters>
  <Application>Microsoft Office Word</Application>
  <DocSecurity>0</DocSecurity>
  <Lines>154</Lines>
  <Paragraphs>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23</cp:revision>
  <dcterms:created xsi:type="dcterms:W3CDTF">2015-04-09T14:05:00Z</dcterms:created>
  <dcterms:modified xsi:type="dcterms:W3CDTF">2015-04-19T23:07:00Z</dcterms:modified>
</cp:coreProperties>
</file>